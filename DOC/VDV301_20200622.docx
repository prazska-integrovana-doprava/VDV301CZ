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926A3E" w:rsidRDefault="004E3114" w14:paraId="7ED5B4F9" w14:textId="272C9E94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</w:p>
    <w:p w:rsidR="00926A3E" w:rsidP="00926A3E" w:rsidRDefault="00926A3E" w14:paraId="128B7E94" w14:textId="50AE6959"/>
    <w:tbl>
      <w:tblPr>
        <w:tblStyle w:val="Mkatabulky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26"/>
        <w:gridCol w:w="7546"/>
      </w:tblGrid>
      <w:tr w:rsidR="002F31DD" w:rsidTr="74525D1E" w14:paraId="07060062" w14:textId="77777777">
        <w:tc>
          <w:tcPr>
            <w:tcW w:w="1526" w:type="dxa"/>
            <w:tcMar/>
          </w:tcPr>
          <w:p w:rsidR="002F31DD" w:rsidP="00C00781" w:rsidRDefault="002F31DD" w14:paraId="0C83A0CD" w14:textId="77777777">
            <w:pPr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06789470" wp14:editId="5AE33C0B">
                  <wp:extent cx="822960" cy="807720"/>
                  <wp:effectExtent l="0" t="0" r="0" b="0"/>
                  <wp:docPr id="1" name="Obrázek 1" descr="C:\Users\Vojte\AppData\Local\Microsoft\Windows\INetCache\Content.Word\bus_velke-200x1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ojte\AppData\Local\Microsoft\Windows\INetCache\Content.Word\bus_velke-200x16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02" t="6506" r="13335" b="7254"/>
                          <a:stretch/>
                        </pic:blipFill>
                        <pic:spPr bwMode="auto">
                          <a:xfrm>
                            <a:off x="0" y="0"/>
                            <a:ext cx="824895" cy="809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  <w:tcMar/>
          </w:tcPr>
          <w:p w:rsidR="002F31DD" w:rsidP="00C00781" w:rsidRDefault="002F31DD" w14:paraId="30BC9252" w14:textId="77777777">
            <w:pPr>
              <w:jc w:val="both"/>
            </w:pPr>
            <w:r>
              <w:t>Standard kvality PID</w:t>
            </w:r>
          </w:p>
          <w:p w:rsidRPr="00541F49" w:rsidR="002F31DD" w:rsidP="53DD8B50" w:rsidRDefault="00BA0C9A" w14:paraId="4D460FF5" w14:textId="162B293E">
            <w:pPr>
              <w:jc w:val="both"/>
              <w:rPr>
                <w:b w:val="1"/>
                <w:bCs w:val="1"/>
                <w:sz w:val="72"/>
                <w:szCs w:val="72"/>
              </w:rPr>
            </w:pPr>
            <w:r w:rsidRPr="53DD8B50" w:rsidR="53DD8B50">
              <w:rPr>
                <w:b w:val="1"/>
                <w:bCs w:val="1"/>
                <w:sz w:val="72"/>
                <w:szCs w:val="72"/>
              </w:rPr>
              <w:t>VDV301 verze PID v2.2</w:t>
            </w:r>
          </w:p>
          <w:p w:rsidR="00541F49" w:rsidP="00541F49" w:rsidRDefault="00541F49" w14:paraId="13DEFE60" w14:textId="77777777"/>
          <w:p w:rsidR="00B64F9E" w:rsidP="00541F49" w:rsidRDefault="00BA0C9A" w14:paraId="6CD17094" w14:textId="1BA0616E">
            <w:r>
              <w:t>Rozšíření normy VDV301 pro provoz v Pražské autobusové dopravě</w:t>
            </w:r>
          </w:p>
          <w:p w:rsidR="00B64F9E" w:rsidP="00541F49" w:rsidRDefault="00B64F9E" w14:paraId="39D8D773" w14:textId="77777777">
            <w:pPr>
              <w:rPr>
                <w:sz w:val="20"/>
              </w:rPr>
            </w:pPr>
          </w:p>
          <w:p w:rsidR="00B64F9E" w:rsidP="00541F49" w:rsidRDefault="00B64F9E" w14:paraId="4ECE3004" w14:textId="77777777">
            <w:pPr>
              <w:rPr>
                <w:sz w:val="20"/>
              </w:rPr>
            </w:pPr>
          </w:p>
          <w:p w:rsidR="00B64F9E" w:rsidP="00541F49" w:rsidRDefault="00B64F9E" w14:paraId="5714F01B" w14:textId="77777777">
            <w:pPr>
              <w:rPr>
                <w:sz w:val="20"/>
              </w:rPr>
            </w:pPr>
          </w:p>
          <w:p w:rsidR="00B64F9E" w:rsidP="00541F49" w:rsidRDefault="00B64F9E" w14:paraId="594C0FCD" w14:textId="77777777">
            <w:pPr>
              <w:rPr>
                <w:sz w:val="20"/>
              </w:rPr>
            </w:pPr>
          </w:p>
          <w:p w:rsidR="00541F49" w:rsidP="00541F49" w:rsidRDefault="00541F49" w14:paraId="56071D10" w14:textId="77777777">
            <w:pPr>
              <w:rPr>
                <w:sz w:val="20"/>
              </w:rPr>
            </w:pPr>
            <w:r>
              <w:rPr>
                <w:sz w:val="20"/>
              </w:rPr>
              <w:t>závaznost:</w:t>
            </w:r>
          </w:p>
          <w:p w:rsidRPr="00541F49" w:rsidR="00541F49" w:rsidP="00541F49" w:rsidRDefault="00541F49" w14:paraId="69F2D6BC" w14:textId="77777777">
            <w:pPr>
              <w:rPr>
                <w:b/>
              </w:rPr>
            </w:pPr>
            <w:r w:rsidRPr="00541F49">
              <w:rPr>
                <w:b/>
              </w:rPr>
              <w:t>Standard platí pro všechny dopravce PID.</w:t>
            </w:r>
          </w:p>
          <w:p w:rsidR="00541F49" w:rsidP="00541F49" w:rsidRDefault="00541F49" w14:paraId="2424E807" w14:textId="77777777">
            <w:pPr>
              <w:rPr>
                <w:sz w:val="20"/>
              </w:rPr>
            </w:pPr>
            <w:bookmarkStart w:name="_GoBack" w:id="1"/>
            <w:bookmarkEnd w:id="1"/>
          </w:p>
          <w:p w:rsidR="00541F49" w:rsidP="00541F49" w:rsidRDefault="005D095A" w14:paraId="36E62671" w14:textId="77777777">
            <w:pPr>
              <w:rPr>
                <w:sz w:val="20"/>
              </w:rPr>
            </w:pPr>
            <w:r>
              <w:rPr>
                <w:sz w:val="20"/>
              </w:rPr>
              <w:t>platnost</w:t>
            </w:r>
            <w:r w:rsidR="00541F49">
              <w:rPr>
                <w:sz w:val="20"/>
              </w:rPr>
              <w:t>:</w:t>
            </w:r>
          </w:p>
          <w:p w:rsidRPr="00541F49" w:rsidR="00541F49" w:rsidP="00541F49" w:rsidRDefault="005D095A" w14:paraId="365D84FC" w14:textId="77777777">
            <w:pPr>
              <w:rPr>
                <w:b/>
              </w:rPr>
            </w:pPr>
            <w:r>
              <w:rPr>
                <w:b/>
              </w:rPr>
              <w:t>Pro všechny smlouvy</w:t>
            </w:r>
          </w:p>
          <w:p w:rsidR="00541F49" w:rsidP="00541F49" w:rsidRDefault="00541F49" w14:paraId="3CC37969" w14:textId="77777777"/>
          <w:p w:rsidRPr="00541F49" w:rsidR="00541F49" w:rsidP="00541F49" w:rsidRDefault="00C00781" w14:paraId="32157E06" w14:textId="77777777">
            <w:pPr>
              <w:rPr>
                <w:sz w:val="20"/>
              </w:rPr>
            </w:pPr>
            <w:r>
              <w:rPr>
                <w:sz w:val="20"/>
              </w:rPr>
              <w:t>Garant standardu (kontaktní osoba)</w:t>
            </w:r>
            <w:r w:rsidRPr="00541F49" w:rsidR="00541F49">
              <w:rPr>
                <w:sz w:val="20"/>
              </w:rPr>
              <w:t>:</w:t>
            </w:r>
          </w:p>
          <w:p w:rsidRPr="00BA0C9A" w:rsidR="00DE27D5" w:rsidP="00DE27D5" w:rsidRDefault="00DE27D5" w14:paraId="54EEB55F" w14:textId="4D08946A">
            <w:pPr>
              <w:rPr>
                <w:rFonts w:cs="Arial"/>
                <w:color w:val="C00000"/>
              </w:rPr>
            </w:pPr>
            <w:r w:rsidRPr="00541F49">
              <w:rPr>
                <w:rFonts w:ascii="Arial" w:hAnsi="Arial" w:cs="Arial"/>
                <w:color w:val="C00000"/>
              </w:rPr>
              <w:t>→</w:t>
            </w:r>
            <w:r w:rsidRPr="00541F49">
              <w:rPr>
                <w:rFonts w:cs="Arial"/>
                <w:color w:val="C00000"/>
              </w:rPr>
              <w:t xml:space="preserve"> ROPID, </w:t>
            </w:r>
            <w:r w:rsidR="00BA0C9A">
              <w:rPr>
                <w:rFonts w:cs="Arial"/>
                <w:color w:val="C00000"/>
              </w:rPr>
              <w:t>o</w:t>
            </w:r>
            <w:r w:rsidRPr="00BA0C9A" w:rsidR="00BA0C9A">
              <w:rPr>
                <w:rFonts w:cs="Arial"/>
                <w:color w:val="C00000"/>
              </w:rPr>
              <w:t>dbor technického rozvoje a projektů</w:t>
            </w:r>
          </w:p>
          <w:p w:rsidR="00541F49" w:rsidP="00541F49" w:rsidRDefault="00005F45" w14:paraId="28C929A6" w14:textId="1B5714BF">
            <w:hyperlink w:history="1" r:id="rId9">
              <w:r w:rsidRPr="00CC6DC2" w:rsidR="00DE27D5">
                <w:rPr>
                  <w:rStyle w:val="Hypertextovodkaz"/>
                </w:rPr>
                <w:t>standardy.bus</w:t>
              </w:r>
              <w:r w:rsidRPr="00CC6DC2" w:rsidR="00DE27D5">
                <w:rPr>
                  <w:rStyle w:val="Hypertextovodkaz"/>
                  <w:lang w:val="en-US"/>
                </w:rPr>
                <w:t>@</w:t>
              </w:r>
              <w:r w:rsidRPr="00CC6DC2" w:rsidR="00DE27D5">
                <w:rPr>
                  <w:rStyle w:val="Hypertextovodkaz"/>
                </w:rPr>
                <w:t>ropid.cz</w:t>
              </w:r>
            </w:hyperlink>
          </w:p>
          <w:p w:rsidR="00541F49" w:rsidP="00541F49" w:rsidRDefault="00541F49" w14:paraId="31A49F99" w14:textId="77777777"/>
          <w:p w:rsidR="00B64F9E" w:rsidP="00B64F9E" w:rsidRDefault="00B64F9E" w14:paraId="138B797E" w14:textId="77777777">
            <w:pPr>
              <w:rPr>
                <w:sz w:val="20"/>
              </w:rPr>
            </w:pPr>
            <w:r>
              <w:rPr>
                <w:sz w:val="20"/>
              </w:rPr>
              <w:t>Relevantní organizační složky organizátora:</w:t>
            </w:r>
          </w:p>
          <w:p w:rsidRPr="00BA0C9A" w:rsidR="00B64F9E" w:rsidP="74525D1E" w:rsidRDefault="00B64F9E" w14:paraId="68C08022" w14:textId="77777777">
            <w:pPr>
              <w:rPr>
                <w:rFonts w:cs="Arial"/>
                <w:color w:val="C00000"/>
              </w:rPr>
            </w:pPr>
            <w:r w:rsidRPr="74525D1E" w:rsidR="74525D1E">
              <w:rPr>
                <w:rFonts w:ascii="Arial" w:hAnsi="Arial" w:cs="Arial"/>
                <w:color w:val="C00000"/>
              </w:rPr>
              <w:t>→</w:t>
            </w:r>
            <w:r w:rsidRPr="74525D1E" w:rsidR="74525D1E">
              <w:rPr>
                <w:rFonts w:cs="Arial"/>
                <w:color w:val="C00000"/>
              </w:rPr>
              <w:t xml:space="preserve"> ROPID, odbor kvality služby</w:t>
            </w:r>
          </w:p>
          <w:p w:rsidRPr="00541F49" w:rsidR="00B64F9E" w:rsidP="00B64F9E" w:rsidRDefault="00B64F9E" w14:paraId="79B081E2" w14:textId="77777777">
            <w:pPr>
              <w:rPr>
                <w:color w:val="C00000"/>
              </w:rPr>
            </w:pPr>
            <w:r w:rsidRPr="74525D1E" w:rsidR="74525D1E">
              <w:rPr>
                <w:rFonts w:ascii="Arial" w:hAnsi="Arial" w:cs="Arial"/>
                <w:color w:val="C00000"/>
              </w:rPr>
              <w:t>→</w:t>
            </w:r>
            <w:r w:rsidRPr="74525D1E" w:rsidR="74525D1E">
              <w:rPr>
                <w:rFonts w:cs="Arial"/>
                <w:color w:val="C00000"/>
              </w:rPr>
              <w:t xml:space="preserve"> IDSK</w:t>
            </w:r>
          </w:p>
          <w:p w:rsidR="00B64F9E" w:rsidP="00541F49" w:rsidRDefault="00B64F9E" w14:paraId="0373A37B" w14:textId="77777777"/>
          <w:p w:rsidRPr="00541F49" w:rsidR="00541F49" w:rsidP="00541F49" w:rsidRDefault="00541F49" w14:paraId="06535A36" w14:textId="77777777">
            <w:pPr>
              <w:rPr>
                <w:sz w:val="20"/>
              </w:rPr>
            </w:pPr>
            <w:r w:rsidRPr="00541F49">
              <w:rPr>
                <w:sz w:val="20"/>
              </w:rPr>
              <w:t>návaznosti:</w:t>
            </w:r>
          </w:p>
          <w:p w:rsidRPr="00B64F9E" w:rsidR="00BA75AA" w:rsidP="00541F49" w:rsidRDefault="00541F49" w14:paraId="30899D89" w14:textId="476D4A56">
            <w:pPr>
              <w:rPr>
                <w:color w:val="7F7F7F" w:themeColor="text1" w:themeTint="80"/>
              </w:rPr>
            </w:pPr>
            <w:r w:rsidRPr="00005F45">
              <w:rPr>
                <w:color w:val="7F7F7F" w:themeColor="text1" w:themeTint="80"/>
              </w:rPr>
              <w:t>&gt; Manu</w:t>
            </w:r>
            <w:r w:rsidRPr="00B64F9E">
              <w:rPr>
                <w:color w:val="7F7F7F" w:themeColor="text1" w:themeTint="80"/>
              </w:rPr>
              <w:t>ál jednotného vzhledu vozidel PID</w:t>
            </w:r>
          </w:p>
          <w:p w:rsidR="00541F49" w:rsidP="00541F49" w:rsidRDefault="00BA0C9A" w14:paraId="2A6D643E" w14:textId="4BAF24D3">
            <w:pPr>
              <w:rPr>
                <w:color w:val="7F7F7F" w:themeColor="text1" w:themeTint="80"/>
                <w:lang w:val="en-GB"/>
              </w:rPr>
            </w:pPr>
            <w:r w:rsidRPr="74525D1E" w:rsidR="74525D1E">
              <w:rPr>
                <w:color w:val="7F7F7F" w:themeColor="text1" w:themeTint="80" w:themeShade="FF"/>
                <w:lang w:val="en-GB"/>
              </w:rPr>
              <w:t xml:space="preserve">&gt; </w:t>
            </w:r>
            <w:proofErr w:type="spellStart"/>
            <w:r w:rsidRPr="74525D1E" w:rsidR="74525D1E">
              <w:rPr>
                <w:color w:val="7F7F7F" w:themeColor="text1" w:themeTint="80" w:themeShade="FF"/>
                <w:lang w:val="en-GB"/>
              </w:rPr>
              <w:t>Manuál</w:t>
            </w:r>
            <w:proofErr w:type="spellEnd"/>
            <w:r w:rsidRPr="74525D1E" w:rsidR="74525D1E">
              <w:rPr>
                <w:color w:val="7F7F7F" w:themeColor="text1" w:themeTint="80" w:themeShade="FF"/>
                <w:lang w:val="en-GB"/>
              </w:rPr>
              <w:t xml:space="preserve"> pro LCD </w:t>
            </w:r>
            <w:proofErr w:type="spellStart"/>
            <w:r w:rsidRPr="74525D1E" w:rsidR="74525D1E">
              <w:rPr>
                <w:color w:val="7F7F7F" w:themeColor="text1" w:themeTint="80" w:themeShade="FF"/>
                <w:lang w:val="en-GB"/>
              </w:rPr>
              <w:t>obrazovky</w:t>
            </w:r>
            <w:proofErr w:type="spellEnd"/>
            <w:r w:rsidRPr="74525D1E" w:rsidR="74525D1E">
              <w:rPr>
                <w:color w:val="7F7F7F" w:themeColor="text1" w:themeTint="80" w:themeShade="FF"/>
                <w:lang w:val="en-GB"/>
              </w:rPr>
              <w:t xml:space="preserve"> v </w:t>
            </w:r>
            <w:proofErr w:type="spellStart"/>
            <w:r w:rsidRPr="74525D1E" w:rsidR="74525D1E">
              <w:rPr>
                <w:color w:val="7F7F7F" w:themeColor="text1" w:themeTint="80" w:themeShade="FF"/>
                <w:lang w:val="en-GB"/>
              </w:rPr>
              <w:t>autobusech</w:t>
            </w:r>
            <w:proofErr w:type="spellEnd"/>
            <w:r w:rsidRPr="74525D1E" w:rsidR="74525D1E">
              <w:rPr>
                <w:color w:val="7F7F7F" w:themeColor="text1" w:themeTint="80" w:themeShade="FF"/>
                <w:lang w:val="en-GB"/>
              </w:rPr>
              <w:t xml:space="preserve"> PID</w:t>
            </w:r>
          </w:p>
          <w:p w:rsidR="002B1848" w:rsidP="00541F49" w:rsidRDefault="002B1848" w14:paraId="690BE7F8" w14:textId="2F868A01">
            <w:r w:rsidRPr="53DD8B50" w:rsidR="53DD8B50">
              <w:rPr>
                <w:color w:val="7F7F7F" w:themeColor="text1" w:themeTint="80" w:themeShade="FF"/>
                <w:lang w:val="en-GB"/>
              </w:rPr>
              <w:t xml:space="preserve">&gt; </w:t>
            </w:r>
            <w:commentRangeStart w:id="4"/>
            <w:commentRangeStart w:id="114440222"/>
            <w:r w:rsidRPr="53DD8B50" w:rsidR="53DD8B50">
              <w:rPr>
                <w:color w:val="7F7F7F" w:themeColor="text1" w:themeTint="80" w:themeShade="FF"/>
                <w:lang w:val="en-GB"/>
              </w:rPr>
              <w:t xml:space="preserve">VDV 301 V2.2 </w:t>
            </w:r>
            <w:commentRangeEnd w:id="4"/>
            <w:r>
              <w:rPr>
                <w:rStyle w:val="CommentReference"/>
              </w:rPr>
              <w:commentReference w:id="4"/>
            </w:r>
            <w:commentRangeEnd w:id="114440222"/>
            <w:r>
              <w:rPr>
                <w:rStyle w:val="CommentReference"/>
              </w:rPr>
              <w:commentReference w:id="114440222"/>
            </w:r>
            <w:r w:rsidRPr="53DD8B50" w:rsidR="53DD8B50">
              <w:rPr>
                <w:color w:val="7F7F7F" w:themeColor="text1" w:themeTint="80" w:themeShade="FF"/>
                <w:lang w:val="en-GB"/>
              </w:rPr>
              <w:t>(</w:t>
            </w:r>
            <w:proofErr w:type="spellStart"/>
            <w:r w:rsidRPr="53DD8B50" w:rsidR="53DD8B50">
              <w:rPr>
                <w:color w:val="7F7F7F" w:themeColor="text1" w:themeTint="80" w:themeShade="FF"/>
                <w:lang w:val="en-GB"/>
              </w:rPr>
              <w:t>dostupné</w:t>
            </w:r>
            <w:proofErr w:type="spellEnd"/>
            <w:r w:rsidRPr="53DD8B50" w:rsidR="53DD8B50">
              <w:rPr>
                <w:color w:val="7F7F7F" w:themeColor="text1" w:themeTint="80" w:themeShade="FF"/>
                <w:lang w:val="en-GB"/>
              </w:rPr>
              <w:t xml:space="preserve"> online)</w:t>
            </w:r>
          </w:p>
          <w:p w:rsidR="00645EC6" w:rsidP="00645EC6" w:rsidRDefault="00645EC6" w14:paraId="41AB5F56" w14:textId="77777777">
            <w:pPr>
              <w:rPr>
                <w:sz w:val="20"/>
              </w:rPr>
            </w:pPr>
            <w:r>
              <w:rPr>
                <w:sz w:val="20"/>
              </w:rPr>
              <w:t>zveřejnění standardu a vyhodnocení jeho dodržování:</w:t>
            </w:r>
          </w:p>
          <w:p w:rsidR="00645EC6" w:rsidP="00645EC6" w:rsidRDefault="00005F45" w14:paraId="667544A6" w14:textId="4FCE9C2D">
            <w:pPr>
              <w:rPr>
                <w:rStyle w:val="Hypertextovodkaz"/>
              </w:rPr>
            </w:pPr>
            <w:hyperlink w:history="1" r:id="rId12">
              <w:r w:rsidRPr="00645EC6" w:rsidR="00645EC6">
                <w:rPr>
                  <w:rStyle w:val="Hypertextovodkaz"/>
                </w:rPr>
                <w:t>standardykvality.pid.cz</w:t>
              </w:r>
            </w:hyperlink>
          </w:p>
          <w:p w:rsidR="009370D0" w:rsidP="00645EC6" w:rsidRDefault="009370D0" w14:paraId="444A3B0C" w14:textId="76ED1CDB">
            <w:pPr>
              <w:rPr>
                <w:rStyle w:val="Hypertextovodkaz"/>
              </w:rPr>
            </w:pPr>
          </w:p>
          <w:p w:rsidRPr="00541F49" w:rsidR="00645EC6" w:rsidP="74525D1E" w:rsidRDefault="009370D0" w14:paraId="57A599B1" w14:textId="0C03C3C7">
            <w:pPr>
              <w:pStyle w:val="301Normln"/>
              <w:rPr>
                <w:rStyle w:val="Hypertextovodkaz"/>
              </w:rPr>
            </w:pPr>
          </w:p>
        </w:tc>
      </w:tr>
    </w:tbl>
    <w:sdt>
      <w:sdtPr>
        <w:rPr>
          <w:rFonts w:eastAsiaTheme="minorEastAsia" w:cstheme="minorBidi"/>
          <w:b w:val="0"/>
          <w:bCs w:val="0"/>
          <w:sz w:val="22"/>
          <w:szCs w:val="22"/>
        </w:rPr>
        <w:id w:val="-1503349918"/>
        <w:docPartObj>
          <w:docPartGallery w:val="Table of Contents"/>
          <w:docPartUnique/>
        </w:docPartObj>
      </w:sdtPr>
      <w:sdtContent>
        <w:p w:rsidR="00F26475" w:rsidP="00F26475" w:rsidRDefault="00F26475" w14:paraId="259DDB2F" w14:textId="77777777">
          <w:pPr>
            <w:pStyle w:val="Nadpisobsahu"/>
            <w:numPr>
              <w:ilvl w:val="0"/>
              <w:numId w:val="0"/>
            </w:numPr>
          </w:pPr>
          <w:r>
            <w:t>Obsah</w:t>
          </w:r>
        </w:p>
        <w:p w:rsidR="00A15C98" w:rsidRDefault="00F26475" w14:paraId="701325AA" w14:textId="094AB9C0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history="1" w:anchor="_Toc38585819">
            <w:r w:rsidRPr="00BD0DB4" w:rsidR="00A15C98">
              <w:rPr>
                <w:rStyle w:val="Hypertextovodkaz"/>
                <w:noProof/>
              </w:rPr>
              <w:t>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Úvod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_Toc38585819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3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2998CF17" w14:textId="3B4AC9DE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0">
            <w:r w:rsidRPr="00BD0DB4" w:rsidR="00A15C98">
              <w:rPr>
                <w:rStyle w:val="Hypertextovodkaz"/>
                <w:noProof/>
              </w:rPr>
              <w:t>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Terminologie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_Toc38585820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4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664D6139" w14:textId="56619364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1">
            <w:r w:rsidRPr="00BD0DB4" w:rsidR="00A15C98">
              <w:rPr>
                <w:rStyle w:val="Hypertextovodkaz"/>
                <w:noProof/>
              </w:rPr>
              <w:t>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Vyžadované základní dokumenty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_Toc38585821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4197A691" w14:textId="23957451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2">
            <w:r w:rsidRPr="00BD0DB4" w:rsidR="00A15C98">
              <w:rPr>
                <w:rStyle w:val="Hypertextovodkaz"/>
                <w:noProof/>
              </w:rPr>
              <w:t>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Základy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_Toc38585822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71DDE0DD" w14:textId="639C823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3">
            <w:r w:rsidRPr="00BD0DB4" w:rsidR="00A15C98">
              <w:rPr>
                <w:rStyle w:val="Hypertextovodkaz"/>
                <w:noProof/>
              </w:rPr>
              <w:t>4.1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Označení verzí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_Toc38585823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68087678" w14:textId="2C8087A0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4">
            <w:r w:rsidRPr="00BD0DB4" w:rsidR="00A15C98">
              <w:rPr>
                <w:rStyle w:val="Hypertextovodkaz"/>
                <w:noProof/>
              </w:rPr>
              <w:t>4.2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Verze fallback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_Toc38585824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27B5C0EC" w14:textId="1C901060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5">
            <w:r w:rsidRPr="00BD0DB4" w:rsidR="00A15C98">
              <w:rPr>
                <w:rStyle w:val="Hypertextovodkaz"/>
                <w:noProof/>
              </w:rPr>
              <w:t>4.3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Více verzí naráz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_Toc38585825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02B6E3B9" w14:textId="5FE9402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6">
            <w:r w:rsidRPr="00BD0DB4" w:rsidR="00A15C98">
              <w:rPr>
                <w:rStyle w:val="Hypertextovodkaz"/>
                <w:noProof/>
              </w:rPr>
              <w:t>4.4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Adresa lokace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_Toc38585826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3D4AD659" w14:textId="49BEACB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7">
            <w:r w:rsidRPr="00BD0DB4" w:rsidR="00A15C98">
              <w:rPr>
                <w:rStyle w:val="Hypertextovodkaz"/>
                <w:noProof/>
              </w:rPr>
              <w:t>4.5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Dotaz na stav zařízení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_Toc38585827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7B0DD944" w14:textId="0BEF4E77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8">
            <w:r w:rsidRPr="00BD0DB4" w:rsidR="00A15C98">
              <w:rPr>
                <w:rStyle w:val="Hypertextovodkaz"/>
                <w:noProof/>
              </w:rPr>
              <w:t>4.6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Konfigurace IP adres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_Toc38585828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5D54FABD" w14:textId="7EA40F97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9">
            <w:r w:rsidRPr="00BD0DB4" w:rsidR="00A15C98">
              <w:rPr>
                <w:rStyle w:val="Hypertextovodkaz"/>
                <w:noProof/>
              </w:rPr>
              <w:t>4.7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HeartBeat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_Toc38585829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20241A60" w14:textId="4F7C49C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0">
            <w:r w:rsidRPr="00BD0DB4" w:rsidR="00A15C98">
              <w:rPr>
                <w:rStyle w:val="Hypertextovodkaz"/>
                <w:noProof/>
              </w:rPr>
              <w:t>4.8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Stop Tlačítko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_Toc38585830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24149611" w14:textId="69299C70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1">
            <w:r w:rsidRPr="00BD0DB4" w:rsidR="00A15C98">
              <w:rPr>
                <w:rStyle w:val="Hypertextovodkaz"/>
                <w:noProof/>
              </w:rPr>
              <w:t>5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Přiřazení vstupních dat k prvkům protokolu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_Toc38585831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44CDBEB3" w14:textId="30838FE4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2">
            <w:r w:rsidRPr="00BD0DB4" w:rsidR="00A15C98">
              <w:rPr>
                <w:rStyle w:val="Hypertextovodkaz"/>
                <w:noProof/>
              </w:rPr>
              <w:t>5.1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Volba jazyka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_Toc38585832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2419BF88" w14:textId="4AD25609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3">
            <w:r w:rsidRPr="00BD0DB4" w:rsidR="00A15C98">
              <w:rPr>
                <w:rStyle w:val="Hypertextovodkaz"/>
                <w:noProof/>
              </w:rPr>
              <w:t>5.2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Přepínání cyklů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_Toc38585833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0AD58A78" w14:textId="31DF9787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4">
            <w:r w:rsidRPr="00BD0DB4" w:rsidR="00A15C98">
              <w:rPr>
                <w:rStyle w:val="Hypertextovodkaz"/>
                <w:noProof/>
              </w:rPr>
              <w:t>5.3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Line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_Toc38585834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7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3D2DCAB3" w14:textId="3FFD8E19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5">
            <w:r w:rsidRPr="00BD0DB4" w:rsidR="00A15C98">
              <w:rPr>
                <w:rStyle w:val="Hypertextovodkaz"/>
                <w:noProof/>
              </w:rPr>
              <w:t>5.4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Destination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_Toc38585835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7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20C61C35" w14:textId="3CE51462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6">
            <w:r w:rsidRPr="00BD0DB4" w:rsidR="00A15C98">
              <w:rPr>
                <w:rStyle w:val="Hypertextovodkaz"/>
                <w:noProof/>
              </w:rPr>
              <w:t>6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Rozšíření XML struktury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_Toc38585836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7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6B34D54C" w14:textId="4FF7F49C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7">
            <w:r w:rsidRPr="00BD0DB4" w:rsidR="00A15C98">
              <w:rPr>
                <w:rStyle w:val="Hypertextovodkaz"/>
                <w:noProof/>
              </w:rPr>
              <w:t>6.1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Statické přestupy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_Toc38585837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8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64E7BFB7" w14:textId="7CEA0649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8">
            <w:r w:rsidRPr="00BD0DB4" w:rsidR="00A15C98">
              <w:rPr>
                <w:rStyle w:val="Hypertextovodkaz"/>
                <w:noProof/>
              </w:rPr>
              <w:t>6.2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Tarifní pásma/zóny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_Toc38585838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8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29B2BA1B" w14:textId="3A582FF7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9">
            <w:r w:rsidRPr="00BD0DB4" w:rsidR="00A15C98">
              <w:rPr>
                <w:rStyle w:val="Hypertextovodkaz"/>
                <w:noProof/>
              </w:rPr>
              <w:t>6.3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Příznaky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_Toc38585839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9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489A637E" w14:textId="5F760CF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40">
            <w:r w:rsidRPr="00BD0DB4" w:rsidR="00A15C98">
              <w:rPr>
                <w:rStyle w:val="Hypertextovodkaz"/>
                <w:noProof/>
                <w:lang w:val="en-US"/>
              </w:rPr>
              <w:t>6.4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  <w:lang w:val="en-US"/>
              </w:rPr>
              <w:t>Typy dopravních prostředků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_Toc38585840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14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65E7AFC3" w14:textId="2139B86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41">
            <w:r w:rsidRPr="00BD0DB4" w:rsidR="00A15C98">
              <w:rPr>
                <w:rStyle w:val="Hypertextovodkaz"/>
                <w:noProof/>
              </w:rPr>
              <w:t>6.5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Platnost standardu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_Toc38585841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15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044EC7A0" w14:textId="2A23908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42">
            <w:r w:rsidRPr="00BD0DB4" w:rsidR="00A15C98">
              <w:rPr>
                <w:rStyle w:val="Hypertextovodkaz"/>
                <w:noProof/>
              </w:rPr>
              <w:t>6.6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Kontrola dodržování standardu a jeho vyhodnocování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_Toc38585842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15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F26475" w:rsidP="00F26475" w:rsidRDefault="00F26475" w14:paraId="618BD8FE" w14:textId="646E21CA">
          <w:r>
            <w:fldChar w:fldCharType="end"/>
          </w:r>
        </w:p>
      </w:sdtContent>
    </w:sdt>
    <w:p w:rsidR="00541F49" w:rsidP="00F26475" w:rsidRDefault="00F26475" w14:paraId="769BA5BC" w14:textId="15B5BC11">
      <w:pPr>
        <w:pStyle w:val="Bezmezer"/>
      </w:pPr>
      <w:r>
        <w:br w:type="page"/>
      </w:r>
    </w:p>
    <w:p w:rsidR="004E3114" w:rsidP="00827A88" w:rsidRDefault="004E3114" w14:paraId="4C3223B8" w14:textId="0BBF7EA5">
      <w:pPr>
        <w:pStyle w:val="Nadpis1"/>
      </w:pPr>
      <w:bookmarkStart w:name="_Toc38584863" w:id="5"/>
      <w:bookmarkStart w:name="_Toc38585819" w:id="6"/>
      <w:r>
        <w:lastRenderedPageBreak/>
        <w:t>Úvod</w:t>
      </w:r>
      <w:bookmarkEnd w:id="5"/>
      <w:bookmarkEnd w:id="6"/>
      <w:r>
        <w:tab/>
      </w:r>
      <w:r>
        <w:tab/>
      </w:r>
    </w:p>
    <w:p w:rsidR="00BA0C9A" w:rsidP="004E3114" w:rsidRDefault="00BA0C9A" w14:paraId="4962C502" w14:textId="002B0EEF">
      <w:pPr>
        <w:jc w:val="both"/>
      </w:pPr>
    </w:p>
    <w:p w:rsidR="00CC4755" w:rsidP="002B1848" w:rsidRDefault="00BA0C9A" w14:paraId="02896F33" w14:textId="39B3C247">
      <w:pPr>
        <w:pStyle w:val="301Normln"/>
      </w:pPr>
      <w:r w:rsidR="53DD8B50">
        <w:rPr/>
        <w:t>Tento dokument popisuje formu komunikace periferií informačního systému ve vozidlech. Jedná se pouze o rozšíření a upřesnění normy německého sdružení dopravních podniků VDV301 verz</w:t>
      </w:r>
      <w:r w:rsidR="53DD8B50">
        <w:rPr/>
        <w:t xml:space="preserve">e </w:t>
      </w:r>
      <w:r w:rsidR="53DD8B50">
        <w:rPr/>
        <w:t>v2.2</w:t>
      </w:r>
      <w:r w:rsidR="53DD8B50">
        <w:rPr/>
        <w:t xml:space="preserve">. </w:t>
      </w:r>
    </w:p>
    <w:p w:rsidR="00CC4755" w:rsidP="002B1848" w:rsidRDefault="00CC4755" w14:paraId="726D7CB3" w14:textId="57637120">
      <w:pPr>
        <w:pStyle w:val="301Normln"/>
      </w:pPr>
      <w:r w:rsidR="53DD8B50">
        <w:rPr/>
        <w:t>Revize dokumentu bude probíhat pravidelně jednou ročně a po vydání každé nové verze mateřské normy VDV301.</w:t>
      </w:r>
    </w:p>
    <w:p w:rsidR="00CC4755" w:rsidP="002B1848" w:rsidRDefault="00CC4755" w14:paraId="49E49585" w14:textId="343154BD">
      <w:pPr>
        <w:pStyle w:val="301Normln"/>
      </w:pPr>
      <w:r w:rsidR="53DD8B50">
        <w:rPr/>
        <w:t xml:space="preserve">Popis obsahuje pouze komunikační stránku. Vzhledovou stránku řeší dokument </w:t>
      </w:r>
      <w:hyperlink r:id="Ra2fd916584be42af">
        <w:r w:rsidRPr="53DD8B50" w:rsidR="53DD8B50">
          <w:rPr>
            <w:rStyle w:val="Hypertextovodkaz"/>
            <w:rFonts w:ascii="Roboto Condensed" w:hAnsi="Roboto Condensed" w:eastAsia="Roboto Condensed" w:cs="Roboto Condensed"/>
            <w:b w:val="0"/>
            <w:bCs w:val="0"/>
            <w:i w:val="0"/>
            <w:iCs w:val="0"/>
            <w:noProof w:val="0"/>
            <w:color w:val="004489"/>
            <w:sz w:val="24"/>
            <w:szCs w:val="24"/>
            <w:u w:val="single"/>
            <w:lang w:val="cs-CZ"/>
          </w:rPr>
          <w:t>Odbavovací a informační zařízení ve vozidlech PID</w:t>
        </w:r>
      </w:hyperlink>
      <w:r w:rsidR="53DD8B50">
        <w:rPr/>
        <w:t>.</w:t>
      </w:r>
    </w:p>
    <w:p w:rsidR="00CC4755" w:rsidP="002B1848" w:rsidRDefault="00CC4755" w14:paraId="7E2EE784" w14:textId="568C3E91">
      <w:pPr>
        <w:pStyle w:val="301Normln"/>
      </w:pPr>
      <w:r>
        <w:t xml:space="preserve">Zmíněný </w:t>
      </w:r>
      <w:r w:rsidR="002B1848">
        <w:t>komunikační protokol slouží pro postupné sjednocení komunikace jednotlivých komponent informačního systému napříč výrobci</w:t>
      </w:r>
      <w:r>
        <w:t xml:space="preserve"> komponent OIS</w:t>
      </w:r>
      <w:r w:rsidR="002B1848">
        <w:t>.</w:t>
      </w:r>
    </w:p>
    <w:p w:rsidR="53DD8B50" w:rsidP="53DD8B50" w:rsidRDefault="53DD8B50" w14:paraId="041CF175" w14:textId="718F0CF6">
      <w:pPr>
        <w:pStyle w:val="301Normln"/>
      </w:pPr>
      <w:r w:rsidR="53DD8B50">
        <w:rPr/>
        <w:t xml:space="preserve">Využití protokolu je závazné </w:t>
      </w:r>
      <w:r w:rsidR="53DD8B50">
        <w:rPr/>
        <w:t>(</w:t>
      </w:r>
      <w:r w:rsidR="53DD8B50">
        <w:rPr/>
        <w:t>Standardy kvality PID – Autobusy PID, verze březen 2018, bod 4.2.6.6 - od vyhlášení</w:t>
      </w:r>
      <w:r w:rsidR="53DD8B50">
        <w:rPr/>
        <w:t xml:space="preserve">) </w:t>
      </w:r>
      <w:r w:rsidR="53DD8B50">
        <w:rPr/>
        <w:t xml:space="preserve">pro vnitřní, vnější, informační panely a </w:t>
      </w:r>
      <w:proofErr w:type="spellStart"/>
      <w:r w:rsidR="53DD8B50">
        <w:rPr/>
        <w:t>označovače</w:t>
      </w:r>
      <w:proofErr w:type="spellEnd"/>
      <w:r w:rsidR="53DD8B50">
        <w:rPr/>
        <w:t xml:space="preserve"> </w:t>
      </w:r>
    </w:p>
    <w:p w:rsidR="53DD8B50" w:rsidP="53DD8B50" w:rsidRDefault="53DD8B50" w14:paraId="78D1750D" w14:textId="46DD9F5F">
      <w:pPr>
        <w:pStyle w:val="301Normln"/>
      </w:pPr>
      <w:r w:rsidR="53DD8B50">
        <w:rPr/>
        <w:t>(</w:t>
      </w:r>
      <w:hyperlink r:id="Rcbed924e158b4a05">
        <w:r w:rsidRPr="53DD8B50" w:rsidR="53DD8B50">
          <w:rPr>
            <w:rStyle w:val="Hypertextovodkaz"/>
          </w:rPr>
          <w:t>https://www.vdv.de/301-2-16-sds-v2-1-ticketvalidation.pdfx</w:t>
        </w:r>
      </w:hyperlink>
      <w:r w:rsidR="53DD8B50">
        <w:rPr/>
        <w:t>) autobusech městské a příměstské dopravy, s možným budoucím rozšířením na ostatní druhy dopravy.</w:t>
      </w:r>
    </w:p>
    <w:p w:rsidR="008C1787" w:rsidP="53DD8B50" w:rsidRDefault="008C1787" w14:paraId="4EE8FFF6" w14:textId="2A0707D6">
      <w:pPr>
        <w:pStyle w:val="301Normln"/>
      </w:pPr>
      <w:r w:rsidR="53DD8B50">
        <w:rPr/>
        <w:t>Z požadavků na komunikaci nelze slevit, neboť komunikace vozidlových periferií po sběrnici ethernet je již vyžadována a hardwarově se tedy nejedná o nijak nákladnější řešení.</w:t>
      </w:r>
    </w:p>
    <w:p w:rsidR="008C1787" w:rsidP="008C1787" w:rsidRDefault="008C1787" w14:paraId="2CE29535" w14:textId="77777777">
      <w:pPr>
        <w:pStyle w:val="301Normln"/>
      </w:pPr>
      <w:r>
        <w:t>Tzn. dodavatel je povinen splnit všechny požadavky normy VDV301 týkající se technické stránky komunikace. Pokud norma nabízí možnost výběru, bude výsledná možnost upřesněna tímto dokumentem.</w:t>
      </w:r>
    </w:p>
    <w:p w:rsidR="008C1787" w:rsidP="004E3114" w:rsidRDefault="008C1787" w14:paraId="04130693" w14:textId="4F0BA29B">
      <w:pPr>
        <w:jc w:val="both"/>
      </w:pPr>
    </w:p>
    <w:p w:rsidR="004E3114" w:rsidP="00842FD3" w:rsidRDefault="009370D0" w14:paraId="21FE1624" w14:textId="4A283893">
      <w:pPr>
        <w:pStyle w:val="301Normln"/>
      </w:pPr>
      <w:r>
        <w:rPr/>
        <w:t>Veškerý komunikační protokol popsaný v tomto dokumentu je k dispozici veřejně, zdarma a volně k použití při stejných podmínkách jako mateřská norma VDV301. Tzn. zde popsané změny protokolu VDV301 je možné volně využít</w:t>
      </w:r>
      <w:r w:rsidR="003C16A1">
        <w:rPr/>
        <w:t xml:space="preserve"> (</w:t>
      </w:r>
      <w:r w:rsidRPr="53DD8B50" w:rsidR="003C16A1">
        <w:rPr/>
        <w:t>nelze chránit NDA, nelze zpoplatnit</w:t>
      </w:r>
      <w:r w:rsidR="003C16A1">
        <w:rPr/>
        <w:t>)</w:t>
      </w:r>
      <w:r>
        <w:rPr/>
        <w:t xml:space="preserve"> i v projektech </w:t>
      </w:r>
      <w:r w:rsidR="003C16A1">
        <w:rPr/>
        <w:t xml:space="preserve">mimo PID a </w:t>
      </w:r>
      <w:r w:rsidR="00FB6066">
        <w:rPr>
          <w:shd w:val="clear" w:color="auto" w:fill="FFFF00"/>
        </w:rPr>
        <w:t>předpokládá se</w:t>
      </w:r>
      <w:r w:rsidRPr="003C16A1" w:rsidR="003C16A1">
        <w:rPr>
          <w:shd w:val="clear" w:color="auto" w:fill="FFFF00"/>
        </w:rPr>
        <w:t>, že by</w:t>
      </w:r>
      <w:r w:rsidR="003C16A1">
        <w:rPr/>
        <w:t xml:space="preserve"> se t</w:t>
      </w:r>
      <w:r w:rsidR="003C16A1">
        <w:rPr/>
        <w:t xml:space="preserve">ento protokol mohl stát základem pro sjednocení v celé České republice.</w:t>
      </w:r>
      <w:r>
        <w:rPr/>
        <w:t xml:space="preserve"> </w:t>
      </w:r>
    </w:p>
    <w:p w:rsidR="004E3114" w:rsidP="004E3114" w:rsidRDefault="004E3114" w14:paraId="2BA418F4" w14:textId="77777777"/>
    <w:p w:rsidR="004E3114" w:rsidRDefault="004E3114" w14:paraId="515E131E" w14:textId="77777777">
      <w:r>
        <w:br w:type="page"/>
      </w:r>
    </w:p>
    <w:p w:rsidR="004E3114" w:rsidP="004E3114" w:rsidRDefault="004E3114" w14:paraId="211054DF" w14:textId="4E0B36B3">
      <w:pPr>
        <w:pStyle w:val="Nadpis1"/>
      </w:pPr>
      <w:bookmarkStart w:name="_Toc38584864" w:id="13"/>
      <w:bookmarkStart w:name="_Toc38585820" w:id="14"/>
      <w:r>
        <w:lastRenderedPageBreak/>
        <w:t>Terminologie</w:t>
      </w:r>
      <w:bookmarkEnd w:id="13"/>
      <w:bookmarkEnd w:id="14"/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93"/>
        <w:gridCol w:w="1249"/>
        <w:gridCol w:w="7420"/>
      </w:tblGrid>
      <w:tr w:rsidRPr="00740A8C" w:rsidR="00291D7A" w:rsidTr="74525D1E" w14:paraId="0F36B27D" w14:textId="77777777">
        <w:trPr/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40A8C" w:rsidR="00291D7A" w:rsidP="00C826B8" w:rsidRDefault="00291D7A" w14:paraId="5E1650FE" w14:textId="406A1CEF">
            <w:pPr>
              <w:spacing w:before="60"/>
              <w:jc w:val="both"/>
            </w:pPr>
            <w:r>
              <w:t>2.2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Pr="00740A8C" w:rsidR="00291D7A" w:rsidP="00C826B8" w:rsidRDefault="00291D7A" w14:paraId="192E1444" w14:textId="41E4C727">
            <w:pPr>
              <w:spacing w:before="60"/>
              <w:jc w:val="both"/>
            </w:pPr>
            <w:r>
              <w:t>Certifikace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Pr="0098111C" w:rsidR="00291D7A" w:rsidP="0098111C" w:rsidRDefault="00291D7A" w14:paraId="6A360825" w14:textId="47C8F987">
            <w:pPr>
              <w:jc w:val="both"/>
            </w:pPr>
            <w:r w:rsidR="53DD8B50">
              <w:rPr/>
              <w:t xml:space="preserve">Proces obsahující testování parametrů, funkčnosti, chování, kompatibility či jiných vlastností příslušného technického zařízení v systému PID, jehož výstupem je </w:t>
            </w:r>
            <w:r w:rsidRPr="53DD8B50" w:rsidR="53DD8B50">
              <w:rPr>
                <w:b w:val="1"/>
                <w:bCs w:val="1"/>
              </w:rPr>
              <w:t>Certifikát</w:t>
            </w:r>
            <w:r w:rsidR="53DD8B50">
              <w:rPr/>
              <w:t xml:space="preserve"> udělený zástupci objednatele pro příslušné technické zařízení či funkční celek sestávající z více zařízení. </w:t>
            </w:r>
          </w:p>
          <w:p w:rsidRPr="0098111C" w:rsidR="00291D7A" w:rsidP="00291D7A" w:rsidRDefault="00291D7A" w14:paraId="35E35B5E" w14:textId="77777777">
            <w:r w:rsidRPr="0098111C">
              <w:rPr>
                <w:i/>
              </w:rPr>
              <w:t>Používá se například pro komponenty informačního a odbavovacího systému, zařízení pro sledování polohy vozidel, zařízení pro sčítání cestujících, zařízení pro preferenci na světelně řízených křižovatkách.</w:t>
            </w:r>
            <w:r w:rsidRPr="0098111C">
              <w:t xml:space="preserve"> </w:t>
            </w:r>
          </w:p>
          <w:p w:rsidRPr="00740A8C" w:rsidR="003C16A1" w:rsidP="00291D7A" w:rsidRDefault="00291D7A" w14:paraId="17CC2F13" w14:textId="78B8F3E5">
            <w:pPr>
              <w:spacing w:before="60"/>
              <w:jc w:val="both"/>
            </w:pPr>
            <w:r w:rsidRPr="0098111C">
              <w:t xml:space="preserve">Certifikát se uděluje přímo výrobci/dodavateli tohoto zařízení, žádost </w:t>
            </w:r>
            <w:r w:rsidR="0098111C">
              <w:br/>
            </w:r>
            <w:r w:rsidRPr="0098111C">
              <w:t>o certifikaci se podává pouze písemnou formou, a to v dostatečném předstihu potřebném pro samotný proces. Podání žádosti neopravňuje k instalaci (není-li součástí certifikačního procesu nutného k ověření chování), v případě používání necertifikovaného zařízení se dopravce vystavuje sankcím dle sazebníku v případě nežádoucího chování prvku.</w:t>
            </w:r>
          </w:p>
        </w:tc>
      </w:tr>
      <w:tr w:rsidRPr="00740A8C" w:rsidR="003C16A1" w:rsidTr="74525D1E" w14:paraId="35A9571F" w14:textId="77777777">
        <w:trPr/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C16A1" w:rsidP="00C826B8" w:rsidRDefault="003C16A1" w14:paraId="7F9CF18C" w14:textId="7A714025">
            <w:pPr>
              <w:spacing w:before="60"/>
              <w:jc w:val="both"/>
            </w:pPr>
            <w:r>
              <w:t>2.3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="003C16A1" w:rsidP="00C826B8" w:rsidRDefault="003C16A1" w14:paraId="42EB898F" w14:textId="63CB7EB5">
            <w:pPr>
              <w:spacing w:before="60"/>
              <w:jc w:val="both"/>
            </w:pPr>
            <w:r>
              <w:t>escapování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Pr="0098111C" w:rsidR="003C16A1" w:rsidP="0098111C" w:rsidRDefault="00EC70F4" w14:paraId="61091CF9" w14:textId="1710C4F7">
            <w:pPr>
              <w:jc w:val="both"/>
            </w:pPr>
            <w:r>
              <w:t>Viz vnořené XML</w:t>
            </w:r>
          </w:p>
        </w:tc>
      </w:tr>
      <w:tr w:rsidRPr="00740A8C" w:rsidR="00EC70F4" w:rsidTr="74525D1E" w14:paraId="22C640B4" w14:textId="77777777">
        <w:trPr/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C70F4" w:rsidP="00C826B8" w:rsidRDefault="00EC70F4" w14:paraId="4328EFAB" w14:textId="526F9E49">
            <w:pPr>
              <w:spacing w:before="60"/>
              <w:jc w:val="both"/>
            </w:pPr>
            <w:r>
              <w:t>2.4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="00EC70F4" w:rsidP="00C826B8" w:rsidRDefault="00EC70F4" w14:paraId="147F5B93" w14:textId="6456DB0F">
            <w:pPr>
              <w:spacing w:before="60"/>
              <w:jc w:val="both"/>
            </w:pPr>
            <w:r>
              <w:t>Vnořené XML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="00EC70F4" w:rsidP="00EC70F4" w:rsidRDefault="00EC70F4" w14:paraId="44BF6035" w14:textId="3489C5E2">
            <w:pPr>
              <w:jc w:val="both"/>
            </w:pPr>
            <w:r>
              <w:t xml:space="preserve">Znaky ve vnořeném XML kódu jsou nahrazeny tak, aby tagy vnořeného kódu nebyly při parsování zpracovány jako tagy, ale jako prostý textový řetězec. </w:t>
            </w:r>
          </w:p>
          <w:p w:rsidR="00EC70F4" w:rsidP="00EC70F4" w:rsidRDefault="00EC70F4" w14:paraId="5F96634E" w14:textId="47725D25">
            <w:pPr>
              <w:jc w:val="both"/>
            </w:pPr>
            <w:r w:rsidRPr="00EC70F4">
              <w:rPr>
                <w:b/>
              </w:rPr>
              <w:t>'</w:t>
            </w:r>
            <w:r>
              <w:t xml:space="preserve"> je nahrazeno </w:t>
            </w:r>
            <w:r w:rsidRPr="00EC70F4">
              <w:rPr>
                <w:b/>
              </w:rPr>
              <w:t>&amp;apos;</w:t>
            </w:r>
          </w:p>
          <w:p w:rsidR="00EC70F4" w:rsidP="00EC70F4" w:rsidRDefault="00EC70F4" w14:paraId="276C9961" w14:textId="2B72096E">
            <w:pPr>
              <w:jc w:val="both"/>
            </w:pPr>
            <w:r w:rsidRPr="00EC70F4">
              <w:rPr>
                <w:b/>
              </w:rPr>
              <w:t>"</w:t>
            </w:r>
            <w:r>
              <w:t xml:space="preserve"> je nahrazeno </w:t>
            </w:r>
            <w:r w:rsidRPr="00EC70F4">
              <w:rPr>
                <w:b/>
              </w:rPr>
              <w:t>&amp;quot;</w:t>
            </w:r>
          </w:p>
          <w:p w:rsidR="00EC70F4" w:rsidP="00EC70F4" w:rsidRDefault="00EC70F4" w14:paraId="0C44E340" w14:textId="1D4BC102">
            <w:pPr>
              <w:jc w:val="both"/>
            </w:pPr>
            <w:r w:rsidRPr="00EC70F4">
              <w:rPr>
                <w:b/>
              </w:rPr>
              <w:t>&amp;</w:t>
            </w:r>
            <w:r>
              <w:t xml:space="preserve"> je nahrazeno </w:t>
            </w:r>
            <w:r w:rsidRPr="00EC70F4">
              <w:rPr>
                <w:b/>
              </w:rPr>
              <w:t>&amp;amp;</w:t>
            </w:r>
          </w:p>
          <w:p w:rsidR="00EC70F4" w:rsidP="00EC70F4" w:rsidRDefault="00EC70F4" w14:paraId="49CECCE4" w14:textId="71135374">
            <w:pPr>
              <w:jc w:val="both"/>
            </w:pPr>
            <w:r w:rsidRPr="00EC70F4">
              <w:rPr>
                <w:b/>
              </w:rPr>
              <w:t>&lt;</w:t>
            </w:r>
            <w:r>
              <w:t xml:space="preserve"> je nahrazeno </w:t>
            </w:r>
            <w:r w:rsidRPr="00EC70F4">
              <w:rPr>
                <w:b/>
              </w:rPr>
              <w:t>&amp;lt;</w:t>
            </w:r>
          </w:p>
          <w:p w:rsidR="00EC70F4" w:rsidP="00EC70F4" w:rsidRDefault="00EC70F4" w14:paraId="74E8D1D1" w14:textId="142BB1A8">
            <w:pPr>
              <w:jc w:val="both"/>
            </w:pPr>
            <w:r w:rsidRPr="00EC70F4">
              <w:rPr>
                <w:b/>
              </w:rPr>
              <w:t>&gt;</w:t>
            </w:r>
            <w:r>
              <w:t xml:space="preserve"> je nahrazeno </w:t>
            </w:r>
            <w:r w:rsidRPr="00EC70F4">
              <w:rPr>
                <w:b/>
              </w:rPr>
              <w:t>&amp;gt;</w:t>
            </w:r>
          </w:p>
        </w:tc>
      </w:tr>
      <w:tr w:rsidRPr="00740A8C" w:rsidR="00EC70F4" w:rsidTr="74525D1E" w14:paraId="6AD55447" w14:textId="77777777">
        <w:trPr/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C70F4" w:rsidP="00C826B8" w:rsidRDefault="00EC70F4" w14:paraId="0E7ACBE8" w14:textId="77777777">
            <w:pPr>
              <w:spacing w:before="60"/>
              <w:jc w:val="both"/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="00EC70F4" w:rsidP="00C826B8" w:rsidRDefault="00EC70F4" w14:paraId="17ED43B9" w14:textId="5E480274">
            <w:pPr>
              <w:spacing w:before="60"/>
              <w:jc w:val="both"/>
            </w:pPr>
            <w:r>
              <w:t>Dynamický přestup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="00EC70F4" w:rsidP="004562B9" w:rsidRDefault="00EC70F4" w14:paraId="044BCBC7" w14:textId="2D351C56">
            <w:pPr>
              <w:jc w:val="both"/>
            </w:pPr>
            <w:r>
              <w:t xml:space="preserve">Seznam </w:t>
            </w:r>
            <w:r w:rsidR="004562B9">
              <w:t>spojů z následující zastávky,</w:t>
            </w:r>
            <w:r>
              <w:t xml:space="preserve"> řazený podle odjezdů dle JŘ, obsahuje následující info o spoji: číslo linky, název cíle, info o nízkopodlažnosti</w:t>
            </w:r>
            <w:r w:rsidR="004562B9">
              <w:t>,</w:t>
            </w:r>
            <w:r>
              <w:t xml:space="preserve"> aktuální</w:t>
            </w:r>
            <w:r w:rsidR="004562B9">
              <w:t>m</w:t>
            </w:r>
            <w:r>
              <w:t xml:space="preserve"> zpoždění </w:t>
            </w:r>
            <w:r w:rsidR="004562B9">
              <w:t>a stanovišti, ze kterého spoj odjede.</w:t>
            </w:r>
          </w:p>
        </w:tc>
      </w:tr>
      <w:tr w:rsidRPr="00740A8C" w:rsidR="00EC70F4" w:rsidTr="74525D1E" w14:paraId="25AE55F8" w14:textId="77777777">
        <w:trPr/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C70F4" w:rsidP="00C826B8" w:rsidRDefault="00EC70F4" w14:paraId="63EDA90D" w14:textId="77777777">
            <w:pPr>
              <w:spacing w:before="60"/>
              <w:jc w:val="both"/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="00EC70F4" w:rsidP="00C826B8" w:rsidRDefault="00EC70F4" w14:paraId="2F7B4F03" w14:textId="5E040D1C">
            <w:pPr>
              <w:spacing w:before="60"/>
              <w:jc w:val="both"/>
            </w:pPr>
            <w:r>
              <w:t>Statické přestupy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="00EC70F4" w:rsidP="00E76AFB" w:rsidRDefault="00EC70F4" w14:paraId="2892E029" w14:textId="399EEA7B">
            <w:pPr>
              <w:jc w:val="both"/>
            </w:pPr>
            <w:r w:rsidR="07274CE8">
              <w:rPr/>
              <w:t>Seznam všech linek, které z dané zastávky odjíždějí, pouze čísla/piktogramy, řazené dle číselné řady vzestupně</w:t>
            </w:r>
          </w:p>
        </w:tc>
      </w:tr>
    </w:tbl>
    <w:p w:rsidRPr="004E3114" w:rsidR="004E3114" w:rsidP="004E3114" w:rsidRDefault="004E3114" w14:paraId="601B75F8" w14:textId="77777777"/>
    <w:p w:rsidR="007359DB" w:rsidRDefault="007359DB" w14:paraId="46BE34FA" w14:textId="77777777">
      <w:pPr>
        <w:spacing w:after="200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090B48" w:rsidP="00090B48" w:rsidRDefault="00090B48" w14:paraId="477F8356" w14:textId="05171EB2">
      <w:pPr>
        <w:pStyle w:val="Nadpis1"/>
      </w:pPr>
      <w:bookmarkStart w:name="_Toc38584865" w:id="18"/>
      <w:bookmarkStart w:name="_Toc38585821" w:id="19"/>
      <w:r>
        <w:lastRenderedPageBreak/>
        <w:t>Vyžadované základní dokumenty</w:t>
      </w:r>
      <w:bookmarkEnd w:id="18"/>
      <w:bookmarkEnd w:id="19"/>
    </w:p>
    <w:p w:rsidR="00090B48" w:rsidP="00090B48" w:rsidRDefault="00090B48" w14:paraId="21E974EC" w14:textId="4606421D">
      <w:pPr>
        <w:jc w:val="both"/>
        <w:rPr>
          <w:i/>
          <w:sz w:val="18"/>
        </w:rPr>
      </w:pPr>
      <w:r w:rsidRPr="00005F45">
        <w:rPr>
          <w:i/>
          <w:sz w:val="18"/>
          <w:lang w:val="de-DE"/>
        </w:rPr>
        <w:t xml:space="preserve">&gt;&gt; </w:t>
      </w:r>
      <w:r>
        <w:rPr>
          <w:i/>
          <w:sz w:val="18"/>
        </w:rPr>
        <w:t xml:space="preserve">dokument popisuje pouze změny oproti základním dokumentům. </w:t>
      </w:r>
    </w:p>
    <w:p w:rsidR="00090B48" w:rsidP="00090B48" w:rsidRDefault="00090B48" w14:paraId="64D1CF1E" w14:textId="15EAB55F">
      <w:r w:rsidR="53DD8B50">
        <w:rPr/>
        <w:t>301-1ses.pdf</w:t>
      </w:r>
    </w:p>
    <w:p w:rsidR="53DD8B50" w:rsidP="53DD8B50" w:rsidRDefault="53DD8B50" w14:paraId="62774496" w14:textId="700C28D5">
      <w:pPr>
        <w:pStyle w:val="Normln"/>
      </w:pPr>
      <w:hyperlink r:id="R4c1075e149d84c0d">
        <w:r w:rsidRPr="53DD8B50" w:rsidR="53DD8B50">
          <w:rPr>
            <w:rStyle w:val="Hypertextovodkaz"/>
            <w:rFonts w:ascii="Alwyn New Rg" w:hAnsi="Alwyn New Rg" w:eastAsia="Alwyn New Rg" w:cs="Alwyn New Rg"/>
            <w:b w:val="0"/>
            <w:bCs w:val="0"/>
            <w:i w:val="0"/>
            <w:iCs w:val="0"/>
            <w:noProof w:val="0"/>
            <w:color w:val="057DAA"/>
            <w:sz w:val="30"/>
            <w:szCs w:val="30"/>
            <w:u w:val="single"/>
            <w:lang w:val="cs-CZ"/>
          </w:rPr>
          <w:t>VDV 301-1 IBIS-IP, Part 1: System architecture (engl., pdf/1 MB)</w:t>
        </w:r>
      </w:hyperlink>
    </w:p>
    <w:p w:rsidR="00090B48" w:rsidP="00090B48" w:rsidRDefault="00090B48" w14:paraId="683CB482" w14:textId="55D36E45">
      <w:r w:rsidR="53DD8B50">
        <w:rPr/>
        <w:t>301-2-0-sdes-v2-2-devicemanagementservice.pdf</w:t>
      </w:r>
    </w:p>
    <w:p w:rsidR="53DD8B50" w:rsidP="53DD8B50" w:rsidRDefault="53DD8B50" w14:paraId="7A40DEBB" w14:textId="1360F81A">
      <w:pPr>
        <w:pStyle w:val="Normln"/>
      </w:pPr>
      <w:hyperlink r:id="R5ceefbfe99ac4879">
        <w:r w:rsidRPr="53DD8B50" w:rsidR="53DD8B50">
          <w:rPr>
            <w:rStyle w:val="Hypertextovodkaz"/>
            <w:rFonts w:ascii="Alwyn New Rg" w:hAnsi="Alwyn New Rg" w:eastAsia="Alwyn New Rg" w:cs="Alwyn New Rg"/>
            <w:b w:val="0"/>
            <w:bCs w:val="0"/>
            <w:i w:val="0"/>
            <w:iCs w:val="0"/>
            <w:noProof w:val="0"/>
            <w:color w:val="057DAA"/>
            <w:sz w:val="30"/>
            <w:szCs w:val="30"/>
            <w:u w:val="single"/>
            <w:lang w:val="cs-CZ"/>
          </w:rPr>
          <w:t>VDV 301-2 – 0 IBIS-IP Beschreibung der Dienste / Service description – DeviceManagementService V2.2</w:t>
        </w:r>
      </w:hyperlink>
    </w:p>
    <w:p w:rsidR="00090B48" w:rsidP="00090B48" w:rsidRDefault="00090B48" w14:paraId="2B3A2C9A" w14:textId="28CFEE27">
      <w:r w:rsidR="53DD8B50">
        <w:rPr/>
        <w:t>301-2-1-sdes-v2-2-commonstructure-enums.pdf</w:t>
      </w:r>
    </w:p>
    <w:p w:rsidR="53DD8B50" w:rsidP="53DD8B50" w:rsidRDefault="53DD8B50" w14:paraId="254D1D96" w14:textId="2541688D">
      <w:pPr>
        <w:pStyle w:val="Normln"/>
      </w:pPr>
      <w:hyperlink r:id="R5593ead32389499e">
        <w:r w:rsidRPr="53DD8B50" w:rsidR="53DD8B50">
          <w:rPr>
            <w:rStyle w:val="Hypertextovodkaz"/>
            <w:rFonts w:ascii="Alwyn New Rg" w:hAnsi="Alwyn New Rg" w:eastAsia="Alwyn New Rg" w:cs="Alwyn New Rg"/>
            <w:b w:val="0"/>
            <w:bCs w:val="0"/>
            <w:i w:val="0"/>
            <w:iCs w:val="0"/>
            <w:noProof w:val="0"/>
            <w:color w:val="057DAA"/>
            <w:sz w:val="30"/>
            <w:szCs w:val="30"/>
            <w:u w:val="single"/>
            <w:lang w:val="cs-CZ"/>
          </w:rPr>
          <w:t>VDV 301-2- 1 IBIS-IP Beschreibung der Dienste/Service description - Gemeinsame Datenstrukturen und Aufzählungstypen/Common Data Structures and Enumerations V 2.2</w:t>
        </w:r>
      </w:hyperlink>
    </w:p>
    <w:p w:rsidR="00090B48" w:rsidP="00090B48" w:rsidRDefault="00090B48" w14:paraId="4BF005D7" w14:textId="6CFB591D">
      <w:r w:rsidR="53DD8B50">
        <w:rPr/>
        <w:t>301-2-3-sdes-v2-2-customerinformationservice.pdf</w:t>
      </w:r>
    </w:p>
    <w:p w:rsidR="53DD8B50" w:rsidP="53DD8B50" w:rsidRDefault="53DD8B50" w14:paraId="7DE590C0" w14:textId="12F8997E">
      <w:pPr>
        <w:pStyle w:val="Normln"/>
      </w:pPr>
      <w:hyperlink r:id="Ra02d2673149d4d83">
        <w:r w:rsidRPr="53DD8B50" w:rsidR="53DD8B50">
          <w:rPr>
            <w:rStyle w:val="Hypertextovodkaz"/>
            <w:rFonts w:ascii="Alwyn New Rg" w:hAnsi="Alwyn New Rg" w:eastAsia="Alwyn New Rg" w:cs="Alwyn New Rg"/>
            <w:b w:val="0"/>
            <w:bCs w:val="0"/>
            <w:i w:val="0"/>
            <w:iCs w:val="0"/>
            <w:noProof w:val="0"/>
            <w:color w:val="057DAA"/>
            <w:sz w:val="30"/>
            <w:szCs w:val="30"/>
            <w:u w:val="single"/>
            <w:lang w:val="cs-CZ"/>
          </w:rPr>
          <w:t>VDV 301-2- 3 IBIS-IP Beschreibung der Dienste - Dienst CustomerInformationService V 2.2</w:t>
        </w:r>
      </w:hyperlink>
    </w:p>
    <w:p w:rsidR="00090B48" w:rsidP="00090B48" w:rsidRDefault="00090B48" w14:paraId="01968CB3" w14:textId="736CD8F7">
      <w:r w:rsidR="53DD8B50">
        <w:rPr/>
        <w:t>301-2-sdes-v2-2-common-conventions.pdf</w:t>
      </w:r>
    </w:p>
    <w:p w:rsidR="53DD8B50" w:rsidP="53DD8B50" w:rsidRDefault="53DD8B50" w14:paraId="19686D7C" w14:textId="1177C69A">
      <w:pPr>
        <w:pStyle w:val="Normln"/>
      </w:pPr>
      <w:hyperlink r:id="R8ed36f248a2e4592">
        <w:r w:rsidRPr="53DD8B50" w:rsidR="53DD8B50">
          <w:rPr>
            <w:rStyle w:val="Hypertextovodkaz"/>
            <w:rFonts w:ascii="Alwyn New Rg" w:hAnsi="Alwyn New Rg" w:eastAsia="Alwyn New Rg" w:cs="Alwyn New Rg"/>
            <w:b w:val="0"/>
            <w:bCs w:val="0"/>
            <w:i w:val="0"/>
            <w:iCs w:val="0"/>
            <w:noProof w:val="0"/>
            <w:color w:val="057DAA"/>
            <w:sz w:val="30"/>
            <w:szCs w:val="30"/>
            <w:u w:val="single"/>
            <w:lang w:val="cs-CZ"/>
          </w:rPr>
          <w:t>VDV 301-2 IBIS-IP Beschreibung der Dienste / Service description - Allgemeine Konventionen / General conventions V2.2</w:t>
        </w:r>
      </w:hyperlink>
    </w:p>
    <w:p w:rsidR="53DD8B50" w:rsidP="53DD8B50" w:rsidRDefault="53DD8B50" w14:paraId="11FB8C43" w14:textId="5FBFE684">
      <w:pPr>
        <w:pStyle w:val="Normln"/>
      </w:pPr>
      <w:r w:rsidRPr="53DD8B50" w:rsidR="53DD8B50">
        <w:rPr>
          <w:rFonts w:ascii="Alwyn New Rg" w:hAnsi="Alwyn New Rg" w:eastAsia="Alwyn New Rg" w:cs="Alwyn New Rg"/>
          <w:noProof w:val="0"/>
          <w:sz w:val="22"/>
          <w:szCs w:val="22"/>
          <w:lang w:val="cs-CZ"/>
        </w:rPr>
        <w:t>301-2-16-sds-v2-1-ticketvalidation.pdfx</w:t>
      </w:r>
    </w:p>
    <w:p w:rsidR="53DD8B50" w:rsidP="53DD8B50" w:rsidRDefault="53DD8B50" w14:paraId="3C65CA5D" w14:textId="6F5F8427">
      <w:pPr>
        <w:pStyle w:val="Normln"/>
      </w:pPr>
      <w:hyperlink r:id="R10f43552f8844366">
        <w:r w:rsidRPr="53DD8B50" w:rsidR="53DD8B50">
          <w:rPr>
            <w:rStyle w:val="Hypertextovodkaz"/>
            <w:rFonts w:ascii="Alwyn New Rg" w:hAnsi="Alwyn New Rg" w:eastAsia="Alwyn New Rg" w:cs="Alwyn New Rg"/>
            <w:b w:val="0"/>
            <w:bCs w:val="0"/>
            <w:i w:val="0"/>
            <w:iCs w:val="0"/>
            <w:noProof w:val="0"/>
            <w:color w:val="057DAA"/>
            <w:sz w:val="30"/>
            <w:szCs w:val="30"/>
            <w:u w:val="single"/>
            <w:lang w:val="cs-CZ"/>
          </w:rPr>
          <w:t>VDV 301-2-16 IBIS-IP Beschreibung der Dienste - TicketValidationService</w:t>
        </w:r>
      </w:hyperlink>
    </w:p>
    <w:p w:rsidR="00090B48" w:rsidP="00090B48" w:rsidRDefault="00090B48" w14:paraId="759C9115" w14:textId="6F2C04D8">
      <w:pPr>
        <w:pStyle w:val="Nadpis1"/>
      </w:pPr>
      <w:bookmarkStart w:name="_Toc38584866" w:id="20"/>
      <w:bookmarkStart w:name="_Toc38585822" w:id="21"/>
      <w:r>
        <w:t>Základy</w:t>
      </w:r>
      <w:bookmarkEnd w:id="20"/>
      <w:bookmarkEnd w:id="21"/>
    </w:p>
    <w:p w:rsidR="00645EC6" w:rsidP="00645EC6" w:rsidRDefault="00645EC6" w14:paraId="6F309152" w14:textId="4A4CC731">
      <w:pPr>
        <w:jc w:val="both"/>
        <w:rPr>
          <w:i/>
          <w:sz w:val="18"/>
        </w:rPr>
      </w:pPr>
      <w:r>
        <w:rPr>
          <w:i/>
          <w:sz w:val="18"/>
          <w:lang w:val="en-GB"/>
        </w:rPr>
        <w:t xml:space="preserve">&gt;&gt; </w:t>
      </w:r>
      <w:r w:rsidRPr="00645EC6">
        <w:rPr>
          <w:i/>
          <w:sz w:val="18"/>
        </w:rPr>
        <w:t xml:space="preserve">kapitola </w:t>
      </w:r>
      <w:r>
        <w:rPr>
          <w:i/>
          <w:sz w:val="18"/>
        </w:rPr>
        <w:t xml:space="preserve">definuje </w:t>
      </w:r>
      <w:r w:rsidR="00C527FE">
        <w:rPr>
          <w:i/>
          <w:sz w:val="18"/>
        </w:rPr>
        <w:t>základní</w:t>
      </w:r>
      <w:r w:rsidR="00842FD3">
        <w:rPr>
          <w:i/>
          <w:sz w:val="18"/>
        </w:rPr>
        <w:t xml:space="preserve"> technické principy komunikace</w:t>
      </w:r>
    </w:p>
    <w:p w:rsidRPr="009F4075" w:rsidR="009F4075" w:rsidP="009F2054" w:rsidRDefault="009F4075" w14:paraId="225111E1" w14:textId="2197FD5B">
      <w:pPr>
        <w:pStyle w:val="Nadpis2"/>
        <w:rPr/>
      </w:pPr>
      <w:bookmarkStart w:name="_Toc38585823" w:id="22"/>
      <w:r w:rsidR="53DD8B50">
        <w:rPr/>
        <w:t>Označení verzí</w:t>
      </w:r>
      <w:bookmarkEnd w:id="22"/>
    </w:p>
    <w:p w:rsidR="009F4075" w:rsidP="74525D1E" w:rsidRDefault="009F4075" w14:paraId="59C1A2DF" w14:textId="168C9225">
      <w:pPr>
        <w:pStyle w:val="301Normln"/>
      </w:pPr>
      <w:r w:rsidR="74525D1E">
        <w:rPr/>
        <w:t xml:space="preserve">Označení verze bude vždy obsahovat </w:t>
      </w:r>
      <w:r w:rsidR="74525D1E">
        <w:rPr/>
        <w:t>označení verze mateřské normy, poté zkratku CZ a poté verzi úpravy. Verze úpravy bude vždy číslována od verze 1.0 s každou úpravou mateřské normy.</w:t>
      </w:r>
    </w:p>
    <w:p w:rsidR="003C16A1" w:rsidP="74525D1E" w:rsidRDefault="003C16A1" w14:paraId="29CF5415" w14:textId="49E5231F">
      <w:pPr>
        <w:pStyle w:val="301Normln"/>
      </w:pPr>
      <w:r w:rsidR="74525D1E">
        <w:rPr/>
        <w:t>Příklad:</w:t>
      </w:r>
    </w:p>
    <w:p w:rsidRPr="003C16A1" w:rsidR="009F4075" w:rsidP="003C16A1" w:rsidRDefault="009F4075" w14:paraId="1B27B570" w14:textId="6928B556">
      <w:pPr>
        <w:pStyle w:val="zdrojovkd"/>
        <w:rPr>
          <w:rStyle w:val="Siln"/>
        </w:rPr>
      </w:pPr>
      <w:r w:rsidRPr="003C16A1">
        <w:rPr>
          <w:rStyle w:val="Siln"/>
        </w:rPr>
        <w:t>2.2CZ1.0</w:t>
      </w:r>
    </w:p>
    <w:p w:rsidR="009F4075" w:rsidP="00645EC6" w:rsidRDefault="009F4075" w14:paraId="4C94EE63" w14:textId="77777777">
      <w:pPr>
        <w:jc w:val="both"/>
        <w:rPr>
          <w:i/>
          <w:sz w:val="18"/>
        </w:rPr>
      </w:pPr>
    </w:p>
    <w:p w:rsidR="00117060" w:rsidP="00645EC6" w:rsidRDefault="00117060" w14:paraId="628E040F" w14:textId="639586DF">
      <w:pPr>
        <w:jc w:val="both"/>
        <w:rPr>
          <w:i/>
          <w:sz w:val="18"/>
        </w:rPr>
      </w:pPr>
    </w:p>
    <w:p w:rsidRPr="00C527FE" w:rsidR="00C527FE" w:rsidP="00C527FE" w:rsidRDefault="00C527FE" w14:paraId="2A253133" w14:textId="77777777">
      <w:pPr>
        <w:pStyle w:val="Nadpis2"/>
        <w:shd w:val="clear" w:color="auto" w:fill="DEEAF6" w:themeFill="accent1" w:themeFillTint="33"/>
        <w:rPr/>
      </w:pPr>
      <w:bookmarkStart w:name="_Toc38585824" w:id="23"/>
      <w:r w:rsidR="53DD8B50">
        <w:rPr/>
        <w:t>Verze fallback</w:t>
      </w:r>
      <w:bookmarkEnd w:id="23"/>
    </w:p>
    <w:p w:rsidRPr="00C527FE" w:rsidR="00C527FE" w:rsidP="00C527FE" w:rsidRDefault="00C527FE" w14:paraId="6FDD38A2" w14:textId="19B9A0C7">
      <w:pPr>
        <w:shd w:val="clear" w:color="auto" w:fill="DEEAF6" w:themeFill="accent1" w:themeFillTint="33"/>
      </w:pPr>
      <w:r w:rsidRPr="00C527FE">
        <w:t>Nutnost podporovat základní normu ve verzi 2.2.</w:t>
      </w:r>
      <w:r w:rsidR="00616A09">
        <w:t xml:space="preserve"> Všechna periferní zařízení by měla umožňovat přijímat data všech verzí protokolu od verze 2.2 až do současné verze. Zpravidla je ke komunikaci vždy využita nejnovější verze poskytovaná palubním počítačem.</w:t>
      </w:r>
    </w:p>
    <w:p w:rsidRPr="00C527FE" w:rsidR="00C527FE" w:rsidP="00C527FE" w:rsidRDefault="00C527FE" w14:paraId="14D28728" w14:textId="77777777">
      <w:pPr>
        <w:pStyle w:val="Nadpis2"/>
        <w:shd w:val="clear" w:color="auto" w:fill="DEEAF6" w:themeFill="accent1" w:themeFillTint="33"/>
        <w:rPr/>
      </w:pPr>
      <w:bookmarkStart w:name="_Toc38585825" w:id="24"/>
      <w:r w:rsidR="53DD8B50">
        <w:rPr/>
        <w:t>Více verzí naráz</w:t>
      </w:r>
      <w:bookmarkEnd w:id="24"/>
    </w:p>
    <w:p w:rsidR="53DD8B50" w:rsidP="53DD8B50" w:rsidRDefault="53DD8B50" w14:paraId="60782F0B" w14:textId="7269F5CD">
      <w:pPr>
        <w:pStyle w:val="Normln"/>
        <w:shd w:val="clear" w:color="auto" w:fill="DEEAF6" w:themeFill="accent1" w:themeFillTint="33"/>
      </w:pPr>
      <w:r w:rsidR="53DD8B50">
        <w:rPr/>
        <w:t xml:space="preserve">Přesně dle specifikací VDV301 </w:t>
      </w:r>
      <w:commentRangeStart w:id="25"/>
      <w:commentRangeStart w:id="1119139"/>
      <w:r w:rsidR="53DD8B50">
        <w:rPr/>
        <w:t xml:space="preserve">musí všechny palubní počítače </w:t>
      </w:r>
      <w:commentRangeEnd w:id="25"/>
      <w:r>
        <w:rPr>
          <w:rStyle w:val="CommentReference"/>
        </w:rPr>
        <w:commentReference w:id="25"/>
      </w:r>
      <w:commentRangeEnd w:id="1119139"/>
      <w:r>
        <w:rPr>
          <w:rStyle w:val="CommentReference"/>
        </w:rPr>
        <w:commentReference w:id="1119139"/>
      </w:r>
      <w:r w:rsidR="53DD8B50">
        <w:rPr/>
        <w:t xml:space="preserve">podporovat kromě aktuální verze i verze předchozí v rámci zpětné kompatibility, a to od </w:t>
      </w:r>
      <w:r w:rsidRPr="53DD8B50" w:rsidR="53DD8B50">
        <w:rPr>
          <w:rStyle w:val="Siln"/>
        </w:rPr>
        <w:t>2.2CZ1.</w:t>
      </w:r>
      <w:proofErr w:type="gramStart"/>
      <w:r w:rsidRPr="53DD8B50" w:rsidR="53DD8B50">
        <w:rPr>
          <w:rStyle w:val="Siln"/>
        </w:rPr>
        <w:t>0</w:t>
      </w:r>
      <w:r w:rsidR="53DD8B50">
        <w:rPr/>
        <w:t xml:space="preserve"> .</w:t>
      </w:r>
      <w:proofErr w:type="gramEnd"/>
      <w:r w:rsidR="53DD8B50">
        <w:rPr/>
        <w:t xml:space="preserve"> Toto je možné při publikování služeb různých verzí pod různými porty. </w:t>
      </w:r>
    </w:p>
    <w:p w:rsidR="53DD8B50" w:rsidP="74525D1E" w:rsidRDefault="53DD8B50" w14:paraId="516161E4" w14:textId="237132FA">
      <w:pPr>
        <w:pStyle w:val="301Normln"/>
      </w:pPr>
      <w:r w:rsidR="74525D1E">
        <w:rPr/>
        <w:t xml:space="preserve">Externí periferie podporují jednu </w:t>
      </w:r>
      <w:r w:rsidR="74525D1E">
        <w:rPr/>
        <w:t>verzi,</w:t>
      </w:r>
      <w:r w:rsidR="74525D1E">
        <w:rPr/>
        <w:t xml:space="preserve"> a to tu nejnovější platnou v okamžiku výroby zařízení, případně aktualizována na tu nejnovější verzi VDV301cz s každou aktualizací FW.</w:t>
      </w:r>
    </w:p>
    <w:p w:rsidRPr="00C527FE" w:rsidR="00C527FE" w:rsidP="00C527FE" w:rsidRDefault="00C527FE" w14:paraId="3654D1BF" w14:textId="77777777">
      <w:pPr>
        <w:pStyle w:val="Nadpis2"/>
        <w:shd w:val="clear" w:color="auto" w:fill="DEEAF6" w:themeFill="accent1" w:themeFillTint="33"/>
        <w:rPr/>
      </w:pPr>
      <w:bookmarkStart w:name="_Toc38585826" w:id="26"/>
      <w:r w:rsidR="53DD8B50">
        <w:rPr/>
        <w:t>Adresa lokace</w:t>
      </w:r>
      <w:bookmarkEnd w:id="26"/>
    </w:p>
    <w:p w:rsidRPr="00C527FE" w:rsidR="00C527FE" w:rsidP="00B34044" w:rsidRDefault="00842FD3" w14:paraId="6EFF5657" w14:textId="3672FBEA">
      <w:pPr>
        <w:pStyle w:val="301Normln"/>
      </w:pPr>
      <w:r w:rsidR="53DD8B50">
        <w:rPr/>
        <w:t xml:space="preserve">Každé zařízení má svůj </w:t>
      </w:r>
      <w:commentRangeStart w:id="27"/>
      <w:commentRangeStart w:id="480858185"/>
      <w:r w:rsidR="53DD8B50">
        <w:rPr/>
        <w:t>m</w:t>
      </w:r>
      <w:r w:rsidR="53DD8B50">
        <w:rPr/>
        <w:t>echanický</w:t>
      </w:r>
      <w:r w:rsidR="53DD8B50">
        <w:rPr/>
        <w:t xml:space="preserve"> volič adresy</w:t>
      </w:r>
      <w:r w:rsidR="53DD8B50">
        <w:rPr/>
        <w:t xml:space="preserve"> </w:t>
      </w:r>
      <w:commentRangeEnd w:id="27"/>
      <w:r>
        <w:rPr>
          <w:rStyle w:val="CommentReference"/>
        </w:rPr>
        <w:commentReference w:id="27"/>
      </w:r>
      <w:commentRangeEnd w:id="480858185"/>
      <w:r>
        <w:rPr>
          <w:rStyle w:val="CommentReference"/>
        </w:rPr>
        <w:commentReference w:id="480858185"/>
      </w:r>
      <w:r w:rsidR="53DD8B50">
        <w:rPr/>
        <w:t xml:space="preserve">– </w:t>
      </w:r>
      <w:proofErr w:type="spellStart"/>
      <w:r w:rsidR="53DD8B50">
        <w:rPr/>
        <w:t>DeviceID</w:t>
      </w:r>
      <w:proofErr w:type="spellEnd"/>
      <w:r w:rsidR="53DD8B50">
        <w:rPr/>
        <w:t>, adresa se volí odpředu dozadu.</w:t>
      </w:r>
    </w:p>
    <w:p w:rsidR="00B34044" w:rsidP="00B34044" w:rsidRDefault="00C527FE" w14:paraId="4ADA280D" w14:textId="4900507E">
      <w:pPr>
        <w:pStyle w:val="301Normln"/>
      </w:pPr>
      <w:r w:rsidR="07274CE8">
        <w:rPr/>
        <w:t xml:space="preserve">Není nutné, aby adresy byly unikátní v celém systému. Je nutné, aby byly odlišené informační panely stejné třídy. </w:t>
      </w:r>
    </w:p>
    <w:p w:rsidRPr="00C527FE" w:rsidR="00C527FE" w:rsidP="00B34044" w:rsidRDefault="00C527FE" w14:paraId="1FCAF1BF" w14:textId="5609A3B5">
      <w:pPr>
        <w:pStyle w:val="301Normln"/>
      </w:pPr>
      <w:r w:rsidRPr="00C527FE">
        <w:t>IP adresy nemají s adresou nastavenou na zařízení žádnou souvislost.  Důležité pro identifikaci zařízení, například v případě diagnostického okna palubního počítače, kde bude možné od sebe pomocí ID odlišit dvě zařízení stejné třídy.</w:t>
      </w:r>
    </w:p>
    <w:p w:rsidRPr="00C527FE" w:rsidR="00C527FE" w:rsidP="00C527FE" w:rsidRDefault="00C527FE" w14:paraId="47A8DF7D" w14:textId="77777777">
      <w:pPr>
        <w:pStyle w:val="Nadpis2"/>
        <w:shd w:val="clear" w:color="auto" w:fill="DEEAF6" w:themeFill="accent1" w:themeFillTint="33"/>
        <w:rPr/>
      </w:pPr>
      <w:bookmarkStart w:name="_Toc38585827" w:id="29"/>
      <w:r w:rsidR="53DD8B50">
        <w:rPr/>
        <w:t>Dotaz na stav zařízení</w:t>
      </w:r>
      <w:bookmarkEnd w:id="29"/>
    </w:p>
    <w:p w:rsidRPr="00C527FE" w:rsidR="00C527FE" w:rsidP="00C527FE" w:rsidRDefault="00EC70F4" w14:paraId="763568F0" w14:textId="742912B9">
      <w:pPr>
        <w:shd w:val="clear" w:color="auto" w:fill="DEEAF6" w:themeFill="accent1" w:themeFillTint="33"/>
      </w:pPr>
      <w:r w:rsidR="07274CE8">
        <w:rPr/>
        <w:t xml:space="preserve">Každý palubní počítač by měl být schopný na požádání zobrazit seznam všech zařízení, které se přihlásily k odběru informací a zároveň zobrazit jejich stav. K tomuto slouží služba </w:t>
      </w:r>
      <w:proofErr w:type="spellStart"/>
      <w:r w:rsidR="07274CE8">
        <w:rPr/>
        <w:t>DeviceManagementService</w:t>
      </w:r>
      <w:proofErr w:type="spellEnd"/>
      <w:r w:rsidR="07274CE8">
        <w:rPr/>
        <w:t>.</w:t>
      </w:r>
    </w:p>
    <w:p w:rsidRPr="00C527FE" w:rsidR="00C527FE" w:rsidP="00C527FE" w:rsidRDefault="00C527FE" w14:paraId="7A07B1E6" w14:textId="77777777">
      <w:pPr>
        <w:pStyle w:val="Nadpis2"/>
        <w:shd w:val="clear" w:color="auto" w:fill="DEEAF6" w:themeFill="accent1" w:themeFillTint="33"/>
        <w:rPr/>
      </w:pPr>
      <w:bookmarkStart w:name="_Toc38585828" w:id="32"/>
      <w:r w:rsidR="53DD8B50">
        <w:rPr/>
        <w:t>Konfigurace IP adres</w:t>
      </w:r>
      <w:bookmarkEnd w:id="32"/>
    </w:p>
    <w:p w:rsidRPr="00C527FE" w:rsidR="00C527FE" w:rsidP="00C527FE" w:rsidRDefault="00C527FE" w14:paraId="1440C85B" w14:textId="77777777">
      <w:pPr>
        <w:shd w:val="clear" w:color="auto" w:fill="DEEAF6" w:themeFill="accent1" w:themeFillTint="33"/>
      </w:pPr>
      <w:r w:rsidRPr="00C527FE">
        <w:t>Část IP rozsahu bude vyhrazena pro stávající zařízení se staticky přidělenou IP adresou (pokud jsou nějaká součástí sestavy). Pro IBIS-IP zařízení bude vyhrazen zbytek rozsahu s IP přidělenou pomocí DHCP serveru, a to buď na zvláštním zařízení (router), případně jako program v palubním počítači.</w:t>
      </w:r>
    </w:p>
    <w:p w:rsidRPr="00C527FE" w:rsidR="00C527FE" w:rsidP="00C527FE" w:rsidRDefault="00C527FE" w14:paraId="14531205" w14:textId="77777777">
      <w:pPr>
        <w:shd w:val="clear" w:color="auto" w:fill="DEEAF6" w:themeFill="accent1" w:themeFillTint="33"/>
      </w:pPr>
      <w:r w:rsidRPr="00C527FE">
        <w:t>Povinná součást je podpora protokolu DNS-SD a mDNS. (např. Bonjour pro Windows zařízení, Avahi pro Linuxová zařízení).</w:t>
      </w:r>
    </w:p>
    <w:p w:rsidRPr="00C527FE" w:rsidR="00C527FE" w:rsidP="00C527FE" w:rsidRDefault="00C527FE" w14:paraId="51E6FDD1" w14:textId="187F0564">
      <w:pPr>
        <w:shd w:val="clear" w:color="auto" w:fill="DEEAF6" w:themeFill="accent1" w:themeFillTint="33"/>
      </w:pPr>
      <w:r w:rsidR="53DD8B50">
        <w:rPr/>
        <w:t xml:space="preserve">Toto opatření existuje z důvodu možnosti přípravy jediné interoperabilní varianty SW pro LCD panel pro celý systém PID nezávisle na dodavateli palubního počítače (tzn. </w:t>
      </w:r>
      <w:proofErr w:type="spellStart"/>
      <w:r w:rsidR="53DD8B50">
        <w:rPr/>
        <w:t>Plug</w:t>
      </w:r>
      <w:proofErr w:type="spellEnd"/>
      <w:r w:rsidR="53DD8B50">
        <w:rPr/>
        <w:t xml:space="preserve"> and Play)</w:t>
      </w:r>
    </w:p>
    <w:p w:rsidR="009F4075" w:rsidP="009F4075" w:rsidRDefault="009F4075" w14:paraId="77F460F7" w14:textId="77777777">
      <w:pPr>
        <w:pStyle w:val="Nadpis2"/>
        <w:rPr/>
      </w:pPr>
      <w:bookmarkStart w:name="_Toc38585829" w:id="36"/>
      <w:r w:rsidR="53DD8B50">
        <w:rPr/>
        <w:t>HeartBeat</w:t>
      </w:r>
      <w:bookmarkEnd w:id="36"/>
    </w:p>
    <w:p w:rsidR="009F4075" w:rsidP="00ED096A" w:rsidRDefault="009F4075" w14:paraId="21FA8018" w14:textId="570252C5">
      <w:pPr>
        <w:pStyle w:val="301Normln"/>
      </w:pPr>
      <w:proofErr w:type="spellStart"/>
      <w:r w:rsidR="53DD8B50">
        <w:rPr/>
        <w:t>HeartBeat</w:t>
      </w:r>
      <w:proofErr w:type="spellEnd"/>
      <w:r w:rsidR="53DD8B50">
        <w:rPr/>
        <w:t xml:space="preserve"> je kontrolní mechanizmus pro ověření probíhající komunikace mezi palubním počítačem a podřízenými zařízeními.  </w:t>
      </w:r>
      <w:commentRangeStart w:id="37"/>
      <w:r w:rsidR="53DD8B50">
        <w:rPr/>
        <w:t xml:space="preserve">Dle zásad </w:t>
      </w:r>
      <w:proofErr w:type="spellStart"/>
      <w:r w:rsidR="53DD8B50">
        <w:rPr/>
        <w:t>ROPIDu</w:t>
      </w:r>
      <w:proofErr w:type="spellEnd"/>
      <w:r w:rsidR="53DD8B50">
        <w:rPr/>
        <w:t xml:space="preserve"> není přijatelné zobrazovat matoucí informace v případě, že již nejsou aktuální.</w:t>
      </w:r>
      <w:commentRangeEnd w:id="37"/>
      <w:r>
        <w:rPr>
          <w:rStyle w:val="CommentReference"/>
        </w:rPr>
        <w:commentReference w:id="37"/>
      </w:r>
    </w:p>
    <w:p w:rsidR="53DD8B50" w:rsidP="53DD8B50" w:rsidRDefault="53DD8B50" w14:paraId="5D68A0DF" w14:textId="753C7DDA">
      <w:pPr>
        <w:pStyle w:val="Normln"/>
      </w:pPr>
    </w:p>
    <w:p w:rsidR="53DD8B50" w:rsidP="53DD8B50" w:rsidRDefault="53DD8B50" w14:paraId="13FDB3FD" w14:textId="1569E5BB">
      <w:pPr>
        <w:pStyle w:val="Normln"/>
      </w:pPr>
    </w:p>
    <w:p w:rsidR="009F4075" w:rsidP="009F4075" w:rsidRDefault="009F4075" w14:paraId="2FCCD5B8" w14:textId="28E97FA6">
      <w:pPr>
        <w:shd w:val="clear" w:color="auto" w:fill="DEEAF6" w:themeFill="accent1" w:themeFillTint="33"/>
      </w:pPr>
      <w:commentRangeStart w:id="40"/>
      <w:commentRangeStart w:id="943317445"/>
      <w:r w:rsidR="53DD8B50">
        <w:rPr/>
        <w:t>Pokud panel neobdrží do 60 s od poslední přijaté zprávy novou zprávu, smažou se z něj všechny informace kromě času. Délka intervalu se nastavuje při zaslání odpovědi na požadavek na odběr daného typu zprávy, tzn.</w:t>
      </w:r>
      <w:commentRangeEnd w:id="40"/>
      <w:r>
        <w:rPr>
          <w:rStyle w:val="CommentReference"/>
        </w:rPr>
        <w:commentReference w:id="40"/>
      </w:r>
      <w:commentRangeEnd w:id="943317445"/>
      <w:r>
        <w:rPr>
          <w:rStyle w:val="CommentReference"/>
        </w:rPr>
        <w:commentReference w:id="943317445"/>
      </w:r>
    </w:p>
    <w:p w:rsidR="53DD8B50" w:rsidP="74525D1E" w:rsidRDefault="53DD8B50" w14:paraId="1C5CB866" w14:textId="67EC24E4">
      <w:pPr>
        <w:pStyle w:val="zdrojovkd"/>
      </w:pPr>
    </w:p>
    <w:p w:rsidR="74525D1E" w:rsidP="74525D1E" w:rsidRDefault="74525D1E" w14:paraId="7A38FA0B" w14:textId="137263E8">
      <w:pPr>
        <w:pStyle w:val="zdrojovkd"/>
      </w:pPr>
      <w:r w:rsidRPr="74525D1E" w:rsidR="74525D1E">
        <w:rPr>
          <w:noProof w:val="0"/>
          <w:lang w:val="cs-CZ"/>
        </w:rPr>
        <w:t>&lt;SubscribeResponse&gt;</w:t>
      </w:r>
    </w:p>
    <w:p w:rsidR="74525D1E" w:rsidP="74525D1E" w:rsidRDefault="74525D1E" w14:paraId="11B76873" w14:textId="6ABB1077">
      <w:pPr>
        <w:pStyle w:val="zdrojovkd"/>
        <w:ind w:firstLine="708"/>
      </w:pPr>
      <w:r w:rsidRPr="74525D1E" w:rsidR="74525D1E">
        <w:rPr>
          <w:noProof w:val="0"/>
          <w:lang w:val="cs-CZ"/>
        </w:rPr>
        <w:t>&lt;Active&gt;</w:t>
      </w:r>
    </w:p>
    <w:p w:rsidR="74525D1E" w:rsidP="74525D1E" w:rsidRDefault="74525D1E" w14:paraId="3D7561A2" w14:textId="43EA1577">
      <w:pPr>
        <w:pStyle w:val="zdrojovkd"/>
        <w:ind w:left="708" w:firstLine="708"/>
      </w:pPr>
      <w:r w:rsidRPr="74525D1E" w:rsidR="74525D1E">
        <w:rPr>
          <w:noProof w:val="0"/>
          <w:lang w:val="cs-CZ"/>
        </w:rPr>
        <w:t>&lt;Value&gt;true&lt;/Value&gt;</w:t>
      </w:r>
    </w:p>
    <w:p w:rsidR="74525D1E" w:rsidP="74525D1E" w:rsidRDefault="74525D1E" w14:paraId="2A93BFB1" w14:textId="45D4B287">
      <w:pPr>
        <w:pStyle w:val="zdrojovkd"/>
        <w:ind w:left="708" w:firstLine="0"/>
      </w:pPr>
      <w:r w:rsidRPr="74525D1E" w:rsidR="74525D1E">
        <w:rPr>
          <w:noProof w:val="0"/>
          <w:lang w:val="cs-CZ"/>
        </w:rPr>
        <w:t>&lt;/Active&gt;</w:t>
      </w:r>
    </w:p>
    <w:p w:rsidR="74525D1E" w:rsidP="74525D1E" w:rsidRDefault="74525D1E" w14:paraId="580790D9" w14:textId="655DCF01">
      <w:pPr>
        <w:pStyle w:val="zdrojovkd"/>
        <w:ind w:firstLine="708"/>
      </w:pPr>
      <w:r w:rsidRPr="74525D1E" w:rsidR="74525D1E">
        <w:rPr>
          <w:noProof w:val="0"/>
          <w:lang w:val="cs-CZ"/>
        </w:rPr>
        <w:t>&lt;</w:t>
      </w:r>
      <w:r w:rsidRPr="74525D1E" w:rsidR="74525D1E">
        <w:rPr>
          <w:noProof w:val="0"/>
          <w:lang w:val="cs-CZ"/>
        </w:rPr>
        <w:t>Heartbeat</w:t>
      </w:r>
      <w:r w:rsidRPr="74525D1E" w:rsidR="74525D1E">
        <w:rPr>
          <w:noProof w:val="0"/>
          <w:lang w:val="cs-CZ"/>
        </w:rPr>
        <w:t>&gt;</w:t>
      </w:r>
    </w:p>
    <w:p w:rsidR="74525D1E" w:rsidP="74525D1E" w:rsidRDefault="74525D1E" w14:paraId="18724706" w14:textId="65DF978B">
      <w:pPr>
        <w:pStyle w:val="zdrojovkd"/>
        <w:ind w:left="708" w:firstLine="708"/>
      </w:pPr>
      <w:r w:rsidRPr="74525D1E" w:rsidR="74525D1E">
        <w:rPr>
          <w:noProof w:val="0"/>
          <w:lang w:val="cs-CZ"/>
        </w:rPr>
        <w:t>&lt;Value&gt;PT60S&lt;/Value&gt;</w:t>
      </w:r>
    </w:p>
    <w:p w:rsidR="74525D1E" w:rsidP="74525D1E" w:rsidRDefault="74525D1E" w14:paraId="6439D19E" w14:textId="380F4D03">
      <w:pPr>
        <w:pStyle w:val="zdrojovkd"/>
        <w:ind w:left="708" w:firstLine="0"/>
      </w:pPr>
      <w:r w:rsidRPr="74525D1E" w:rsidR="74525D1E">
        <w:rPr>
          <w:noProof w:val="0"/>
          <w:lang w:val="cs-CZ"/>
        </w:rPr>
        <w:t>&lt;/Heartbeat&gt;</w:t>
      </w:r>
    </w:p>
    <w:p w:rsidR="74525D1E" w:rsidP="74525D1E" w:rsidRDefault="74525D1E" w14:paraId="5BE58124" w14:textId="1F529762">
      <w:pPr>
        <w:pStyle w:val="zdrojovkd"/>
      </w:pPr>
      <w:r w:rsidRPr="74525D1E" w:rsidR="74525D1E">
        <w:rPr>
          <w:noProof w:val="0"/>
          <w:lang w:val="cs-CZ"/>
        </w:rPr>
        <w:t>&lt;/SubscribeResponse&gt;</w:t>
      </w:r>
    </w:p>
    <w:p w:rsidR="53DD8B50" w:rsidP="53DD8B50" w:rsidRDefault="53DD8B50" w14:paraId="7A114CA3" w14:textId="6112D436">
      <w:pPr>
        <w:pStyle w:val="Nadpis2"/>
        <w:bidi w:val="0"/>
        <w:spacing w:before="200" w:beforeAutospacing="off" w:after="0" w:afterAutospacing="off" w:line="276" w:lineRule="auto"/>
        <w:ind w:left="576" w:right="0" w:hanging="576"/>
        <w:jc w:val="left"/>
        <w:rPr/>
      </w:pPr>
      <w:r w:rsidR="53DD8B50">
        <w:rPr/>
        <w:t>„Zastavíme“</w:t>
      </w:r>
    </w:p>
    <w:p w:rsidR="009F4075" w:rsidP="00ED096A" w:rsidRDefault="00ED096A" w14:textId="395D1C6B" w14:paraId="07D76F6B">
      <w:pPr>
        <w:pStyle w:val="301Normln"/>
      </w:pPr>
      <w:r>
        <w:rPr/>
        <w:t xml:space="preserve">Vyžadovaný stav je zavedení výstupu STOP tlačítek do palubního počítače, který poté signalizuje </w:t>
      </w:r>
      <w:r w:rsidR="000F5E7A">
        <w:rPr/>
        <w:t xml:space="preserve">stav </w:t>
      </w:r>
      <w:r>
        <w:rPr/>
        <w:t xml:space="preserve">zmáčknutí tlačítka přes VDV301 </w:t>
      </w:r>
      <w:r w:rsidR="000F5E7A">
        <w:rPr/>
        <w:t xml:space="preserve">jako obsah tagu </w:t>
      </w:r>
      <w:commentRangeStart w:id="560652930"/>
      <w:proofErr w:type="spellStart"/>
      <w:r w:rsidRPr="00ED096A">
        <w:rPr>
          <w:shd w:val="clear" w:color="auto" w:fill="FFFF00"/>
        </w:rPr>
        <w:t>StopRequested</w:t>
      </w:r>
      <w:proofErr w:type="spellEnd"/>
      <w:r w:rsidRPr="00ED096A">
        <w:rPr>
          <w:shd w:val="clear" w:color="auto" w:fill="FFFF00"/>
        </w:rPr>
        <w:t xml:space="preserve"> a to buď ihned, nebo až po manuálním potvrzení přijetí požadavku na zastavení.</w:t>
      </w:r>
      <w:r>
        <w:rPr/>
        <w:t>￼</w:t>
      </w:r>
      <w:commentRangeEnd w:id="560652930"/>
      <w:r>
        <w:rPr>
          <w:rStyle w:val="CommentReference"/>
        </w:rPr>
        <w:commentReference w:id="560652930"/>
      </w:r>
    </w:p>
    <w:p w:rsidR="74525D1E" w:rsidP="74525D1E" w:rsidRDefault="74525D1E" w14:paraId="4227A792" w14:textId="32899997">
      <w:pPr>
        <w:pStyle w:val="301Normln"/>
      </w:pPr>
    </w:p>
    <w:p w:rsidR="00FB6696" w:rsidP="53DD8B50" w:rsidRDefault="00FB6696" w14:paraId="785F574D" w14:textId="6895D146">
      <w:pPr>
        <w:pStyle w:val="zdrojovkd"/>
      </w:pPr>
      <w:r w:rsidRPr="53DD8B50" w:rsidR="53DD8B50">
        <w:rPr>
          <w:noProof w:val="0"/>
          <w:lang w:val="cs-CZ"/>
        </w:rPr>
        <w:t>&lt;</w:t>
      </w:r>
      <w:proofErr w:type="spellStart"/>
      <w:r w:rsidRPr="53DD8B50" w:rsidR="53DD8B50">
        <w:rPr>
          <w:noProof w:val="0"/>
          <w:lang w:val="cs-CZ"/>
        </w:rPr>
        <w:t>VehicleStopRequested</w:t>
      </w:r>
      <w:proofErr w:type="spellEnd"/>
      <w:r w:rsidRPr="53DD8B50" w:rsidR="53DD8B50">
        <w:rPr>
          <w:noProof w:val="0"/>
          <w:lang w:val="cs-CZ"/>
        </w:rPr>
        <w:t>&gt;</w:t>
      </w:r>
    </w:p>
    <w:p w:rsidR="00FB6696" w:rsidP="53DD8B50" w:rsidRDefault="00FB6696" w14:paraId="740CEF0A" w14:textId="370621D3">
      <w:pPr>
        <w:pStyle w:val="zdrojovkd"/>
      </w:pPr>
      <w:r w:rsidRPr="53DD8B50" w:rsidR="53DD8B50">
        <w:rPr>
          <w:noProof w:val="0"/>
          <w:lang w:val="cs-CZ"/>
        </w:rPr>
        <w:t>&lt;</w:t>
      </w:r>
      <w:proofErr w:type="spellStart"/>
      <w:r w:rsidRPr="53DD8B50" w:rsidR="53DD8B50">
        <w:rPr>
          <w:noProof w:val="0"/>
          <w:lang w:val="cs-CZ"/>
        </w:rPr>
        <w:t>Value</w:t>
      </w:r>
      <w:proofErr w:type="spellEnd"/>
      <w:r w:rsidRPr="53DD8B50" w:rsidR="53DD8B50">
        <w:rPr>
          <w:noProof w:val="0"/>
          <w:lang w:val="cs-CZ"/>
        </w:rPr>
        <w:t>&gt;</w:t>
      </w:r>
      <w:proofErr w:type="spellStart"/>
      <w:r w:rsidRPr="53DD8B50" w:rsidR="53DD8B50">
        <w:rPr>
          <w:noProof w:val="0"/>
          <w:lang w:val="cs-CZ"/>
        </w:rPr>
        <w:t>false</w:t>
      </w:r>
      <w:proofErr w:type="spellEnd"/>
      <w:r w:rsidRPr="53DD8B50" w:rsidR="53DD8B50">
        <w:rPr>
          <w:noProof w:val="0"/>
          <w:lang w:val="cs-CZ"/>
        </w:rPr>
        <w:t>&lt;/</w:t>
      </w:r>
      <w:proofErr w:type="spellStart"/>
      <w:r w:rsidRPr="53DD8B50" w:rsidR="53DD8B50">
        <w:rPr>
          <w:noProof w:val="0"/>
          <w:lang w:val="cs-CZ"/>
        </w:rPr>
        <w:t>Value</w:t>
      </w:r>
      <w:proofErr w:type="spellEnd"/>
      <w:r w:rsidRPr="53DD8B50" w:rsidR="53DD8B50">
        <w:rPr>
          <w:noProof w:val="0"/>
          <w:lang w:val="cs-CZ"/>
        </w:rPr>
        <w:t>&gt;</w:t>
      </w:r>
    </w:p>
    <w:p w:rsidR="00FB6696" w:rsidP="53DD8B50" w:rsidRDefault="00FB6696" w14:paraId="24955C76" w14:textId="040181B8">
      <w:pPr>
        <w:pStyle w:val="zdrojovkd"/>
      </w:pPr>
      <w:r w:rsidRPr="53DD8B50" w:rsidR="53DD8B50">
        <w:rPr>
          <w:noProof w:val="0"/>
          <w:lang w:val="cs-CZ"/>
        </w:rPr>
        <w:t>&lt;/</w:t>
      </w:r>
      <w:proofErr w:type="spellStart"/>
      <w:r w:rsidRPr="53DD8B50" w:rsidR="53DD8B50">
        <w:rPr>
          <w:noProof w:val="0"/>
          <w:lang w:val="cs-CZ"/>
        </w:rPr>
        <w:t>VehicleStopRequested</w:t>
      </w:r>
      <w:proofErr w:type="spellEnd"/>
      <w:r w:rsidRPr="53DD8B50" w:rsidR="53DD8B50">
        <w:rPr>
          <w:noProof w:val="0"/>
          <w:lang w:val="cs-CZ"/>
        </w:rPr>
        <w:t>&gt;</w:t>
      </w:r>
    </w:p>
    <w:p w:rsidR="009F4075" w:rsidP="009F4075" w:rsidRDefault="009F4075" w14:paraId="7C12B75D" w14:textId="61259466">
      <w:pPr>
        <w:pStyle w:val="Nadpis1"/>
      </w:pPr>
      <w:bookmarkStart w:name="_Toc38584867" w:id="44"/>
      <w:bookmarkStart w:name="_Toc38585831" w:id="45"/>
      <w:r>
        <w:t>Přiřazení vstupních dat k prvkům protokolu</w:t>
      </w:r>
      <w:bookmarkEnd w:id="44"/>
      <w:bookmarkEnd w:id="45"/>
    </w:p>
    <w:p w:rsidR="00C32C4E" w:rsidP="00C32C4E" w:rsidRDefault="00C32C4E" w14:paraId="2DA29247" w14:textId="77777777">
      <w:pPr>
        <w:pStyle w:val="Nadpis2"/>
        <w:rPr/>
      </w:pPr>
      <w:bookmarkStart w:name="_Toc38585832" w:id="46"/>
      <w:r w:rsidR="53DD8B50">
        <w:rPr/>
        <w:t>Volba jazyka</w:t>
      </w:r>
      <w:bookmarkEnd w:id="46"/>
    </w:p>
    <w:p w:rsidR="00C32C4E" w:rsidP="00C32C4E" w:rsidRDefault="00C32C4E" w14:paraId="07929393" w14:textId="5AED875F">
      <w:pPr>
        <w:pStyle w:val="301Normln"/>
      </w:pPr>
      <w:r w:rsidR="74525D1E">
        <w:rPr/>
        <w:t xml:space="preserve">Kdekoliv je vyžadována položka </w:t>
      </w:r>
      <w:r w:rsidR="74525D1E">
        <w:rPr/>
        <w:t>DefaultLanguage</w:t>
      </w:r>
      <w:r w:rsidR="74525D1E">
        <w:rPr/>
        <w:t>, je nutné vyplnit následující řetězec:</w:t>
      </w:r>
    </w:p>
    <w:p w:rsidR="00C32C4E" w:rsidP="00C32C4E" w:rsidRDefault="00C32C4E" w14:paraId="1D342F72" w14:textId="53E24572">
      <w:pPr>
        <w:pStyle w:val="zdrojovkd"/>
      </w:pPr>
      <w:r w:rsidR="07274CE8">
        <w:rPr/>
        <w:t>cs</w:t>
      </w:r>
    </w:p>
    <w:p w:rsidRPr="00C32C4E" w:rsidR="00C32C4E" w:rsidP="00C32C4E" w:rsidRDefault="00C32C4E" w14:paraId="785299A3" w14:textId="77777777"/>
    <w:p w:rsidR="009F4075" w:rsidP="009F4075" w:rsidRDefault="009F4075" w14:paraId="64B4C6D8" w14:textId="7B4DE768">
      <w:pPr>
        <w:pStyle w:val="Nadpis2"/>
        <w:rPr/>
      </w:pPr>
      <w:bookmarkStart w:name="_Toc38585833" w:id="49"/>
      <w:r w:rsidR="53DD8B50">
        <w:rPr/>
        <w:t>Přepínání cyklů</w:t>
      </w:r>
      <w:bookmarkEnd w:id="49"/>
    </w:p>
    <w:p w:rsidRPr="000F5E7A" w:rsidR="000F5E7A" w:rsidP="74525D1E" w:rsidRDefault="000F5E7A" w14:paraId="76B36FE6" w14:textId="7F95DFA2">
      <w:pPr>
        <w:pStyle w:val="301Normln"/>
      </w:pPr>
      <w:r w:rsidR="74525D1E">
        <w:rPr/>
        <w:t>O výběru aktuálního cyklu rozhoduje palubní počítač, na základě dveřního kritéria a vstupu do oblasti na základě GPS.</w:t>
      </w:r>
    </w:p>
    <w:p w:rsidR="000F5E7A" w:rsidP="000F5E7A" w:rsidRDefault="000F5E7A" w14:paraId="440A1E27" w14:textId="77777777">
      <w:pPr>
        <w:pStyle w:val="301Normln"/>
      </w:pPr>
      <w:r>
        <w:t>BeforeStop</w:t>
      </w:r>
    </w:p>
    <w:p w:rsidRPr="000F5E7A" w:rsidR="000F5E7A" w:rsidP="53DD8B50" w:rsidRDefault="000F5E7A" w14:paraId="46381D0B" w14:textId="5A6564E5">
      <w:pPr>
        <w:pStyle w:val="301Normln"/>
      </w:pPr>
      <w:r>
        <w:tab/>
      </w:r>
      <w:r w:rsidRPr="53DD8B50">
        <w:rPr/>
        <w:t>Těsně před příjezdem do zastávky – vstup do oblasti</w:t>
      </w:r>
      <w:r w:rsidRPr="53DD8B50" w:rsidR="00616A09">
        <w:rPr/>
        <w:t xml:space="preserve"> zastávky</w:t>
      </w:r>
      <w:r w:rsidRPr="53DD8B50">
        <w:rPr/>
        <w:t xml:space="preserve"> (GPS)</w:t>
      </w:r>
    </w:p>
    <w:p w:rsidR="009F4075" w:rsidP="00C9086F" w:rsidRDefault="009F4075" w14:paraId="264BE714" w14:textId="77777777">
      <w:pPr>
        <w:pStyle w:val="301Normln"/>
      </w:pPr>
      <w:r>
        <w:t>AtStop</w:t>
      </w:r>
    </w:p>
    <w:p w:rsidRPr="000F5E7A" w:rsidR="009F4075" w:rsidP="53DD8B50" w:rsidRDefault="009F4075" w14:paraId="48ECB737" w14:textId="20C9708E">
      <w:pPr>
        <w:pStyle w:val="301Normln"/>
      </w:pPr>
      <w:r>
        <w:tab/>
      </w:r>
      <w:r w:rsidRPr="53DD8B50">
        <w:rPr/>
        <w:t>V</w:t>
      </w:r>
      <w:r w:rsidRPr="53DD8B50" w:rsidR="000F5E7A">
        <w:rPr/>
        <w:t> </w:t>
      </w:r>
      <w:r w:rsidRPr="53DD8B50">
        <w:rPr/>
        <w:t>zastávce</w:t>
      </w:r>
      <w:r w:rsidRPr="53DD8B50" w:rsidR="000F5E7A">
        <w:rPr/>
        <w:t xml:space="preserve"> (po otevření dveří)</w:t>
      </w:r>
    </w:p>
    <w:p w:rsidR="000F5E7A" w:rsidP="00C9086F" w:rsidRDefault="000F5E7A" w14:paraId="6AEFB925" w14:textId="3EC86820">
      <w:pPr>
        <w:pStyle w:val="301Normln"/>
      </w:pPr>
      <w:r>
        <w:t>AfterStop</w:t>
      </w:r>
    </w:p>
    <w:p w:rsidR="000F5E7A" w:rsidP="07274CE8" w:rsidRDefault="000F5E7A" w14:paraId="5ED3B397" w14:textId="39DED6CC">
      <w:pPr>
        <w:pStyle w:val="301Normln"/>
        <w:ind w:firstLine="708"/>
      </w:pPr>
      <w:r>
        <w:tab/>
      </w:r>
      <w:r w:rsidRPr="53DD8B50">
        <w:rPr/>
        <w:t>Po zavření dveří/</w:t>
      </w:r>
      <w:r w:rsidRPr="53DD8B50" w:rsidR="07274CE8">
        <w:rPr/>
        <w:t xml:space="preserve"> Po opuštění GPS oblasti zastávky</w:t>
      </w:r>
    </w:p>
    <w:p w:rsidR="000F5E7A" w:rsidP="000F5E7A" w:rsidRDefault="000F5E7A" w14:paraId="00A6BD24" w14:textId="78FE47B6">
      <w:pPr>
        <w:pStyle w:val="301Normln"/>
      </w:pPr>
      <w:proofErr w:type="spellStart"/>
      <w:r w:rsidR="07274CE8">
        <w:rPr/>
        <w:t>BetweenStop</w:t>
      </w:r>
      <w:proofErr w:type="spellEnd"/>
    </w:p>
    <w:p w:rsidR="07274CE8" w:rsidP="07274CE8" w:rsidRDefault="07274CE8" w14:paraId="1637D636" w14:textId="0B68D66A">
      <w:pPr>
        <w:pStyle w:val="301Normln"/>
        <w:ind w:left="708" w:firstLine="708"/>
      </w:pPr>
      <w:r w:rsidR="53DD8B50">
        <w:rPr/>
        <w:t>20 vteřin po AfterStop, kvůli změně pásma</w:t>
      </w:r>
    </w:p>
    <w:p w:rsidR="006F4FD1" w:rsidP="00C9086F" w:rsidRDefault="006F4FD1" w14:paraId="0A80B6D4" w14:textId="0FB6F73C">
      <w:pPr>
        <w:pStyle w:val="301Normln"/>
      </w:pPr>
      <w:r w:rsidR="53DD8B50">
        <w:rPr/>
        <w:t xml:space="preserve">Přepínání indexu aktuální zastávky </w:t>
      </w:r>
      <w:r w:rsidR="53DD8B50">
        <w:rPr/>
        <w:t xml:space="preserve">popisuje část </w:t>
      </w:r>
      <w:commentRangeStart w:id="50"/>
      <w:commentRangeStart w:id="1096861951"/>
      <w:r w:rsidR="53DD8B50">
        <w:rPr/>
        <w:t>„</w:t>
      </w:r>
      <w:r w:rsidRPr="53DD8B50" w:rsidR="53DD8B50">
        <w:rPr>
          <w:rStyle w:val="Siln"/>
        </w:rPr>
        <w:t xml:space="preserve">1.4 </w:t>
      </w:r>
      <w:proofErr w:type="spellStart"/>
      <w:r w:rsidRPr="53DD8B50" w:rsidR="53DD8B50">
        <w:rPr>
          <w:rStyle w:val="Siln"/>
        </w:rPr>
        <w:t>Meaning</w:t>
      </w:r>
      <w:proofErr w:type="spellEnd"/>
      <w:r w:rsidRPr="53DD8B50" w:rsidR="53DD8B50">
        <w:rPr>
          <w:rStyle w:val="Siln"/>
        </w:rPr>
        <w:t xml:space="preserve"> </w:t>
      </w:r>
      <w:proofErr w:type="spellStart"/>
      <w:r w:rsidRPr="53DD8B50" w:rsidR="53DD8B50">
        <w:rPr>
          <w:rStyle w:val="Siln"/>
        </w:rPr>
        <w:t>of</w:t>
      </w:r>
      <w:proofErr w:type="spellEnd"/>
      <w:r w:rsidRPr="53DD8B50" w:rsidR="53DD8B50">
        <w:rPr>
          <w:rStyle w:val="Siln"/>
        </w:rPr>
        <w:t xml:space="preserve"> </w:t>
      </w:r>
      <w:proofErr w:type="spellStart"/>
      <w:r w:rsidRPr="53DD8B50" w:rsidR="53DD8B50">
        <w:rPr>
          <w:rStyle w:val="Siln"/>
        </w:rPr>
        <w:t>Current</w:t>
      </w:r>
      <w:proofErr w:type="spellEnd"/>
      <w:r w:rsidRPr="53DD8B50" w:rsidR="53DD8B50">
        <w:rPr>
          <w:rStyle w:val="Siln"/>
        </w:rPr>
        <w:t xml:space="preserve"> Stop Index in </w:t>
      </w:r>
      <w:proofErr w:type="spellStart"/>
      <w:r w:rsidRPr="53DD8B50" w:rsidR="53DD8B50">
        <w:rPr>
          <w:rStyle w:val="Siln"/>
        </w:rPr>
        <w:t>Root</w:t>
      </w:r>
      <w:proofErr w:type="spellEnd"/>
      <w:r w:rsidRPr="53DD8B50" w:rsidR="53DD8B50">
        <w:rPr>
          <w:rStyle w:val="Siln"/>
        </w:rPr>
        <w:t>“</w:t>
      </w:r>
      <w:r w:rsidR="53DD8B50">
        <w:rPr/>
        <w:t xml:space="preserve"> </w:t>
      </w:r>
      <w:commentRangeEnd w:id="50"/>
      <w:r>
        <w:rPr>
          <w:rStyle w:val="CommentReference"/>
        </w:rPr>
        <w:commentReference w:id="50"/>
      </w:r>
      <w:commentRangeEnd w:id="1096861951"/>
      <w:r>
        <w:rPr>
          <w:rStyle w:val="CommentReference"/>
        </w:rPr>
        <w:commentReference w:id="1096861951"/>
      </w:r>
      <w:r w:rsidR="53DD8B50">
        <w:rPr/>
        <w:t>dokumentu „</w:t>
      </w:r>
      <w:r w:rsidRPr="53DD8B50" w:rsidR="53DD8B50">
        <w:rPr>
          <w:rStyle w:val="Siln"/>
        </w:rPr>
        <w:t>VDV-</w:t>
      </w:r>
      <w:proofErr w:type="spellStart"/>
      <w:r w:rsidRPr="53DD8B50" w:rsidR="53DD8B50">
        <w:rPr>
          <w:rStyle w:val="Siln"/>
        </w:rPr>
        <w:t>Schrift</w:t>
      </w:r>
      <w:proofErr w:type="spellEnd"/>
      <w:r w:rsidRPr="53DD8B50" w:rsidR="53DD8B50">
        <w:rPr>
          <w:rStyle w:val="Siln"/>
        </w:rPr>
        <w:t xml:space="preserve"> 301-2-3 | 08/2019</w:t>
      </w:r>
      <w:r w:rsidR="53DD8B50">
        <w:rPr/>
        <w:t>“</w:t>
      </w:r>
    </w:p>
    <w:p w:rsidR="07274CE8" w:rsidP="07274CE8" w:rsidRDefault="07274CE8" w14:paraId="068FFEBC" w14:textId="70479424">
      <w:pPr>
        <w:pStyle w:val="301Normln"/>
      </w:pPr>
      <w:r w:rsidR="53DD8B50">
        <w:rPr/>
        <w:t>Tabulka bude upravena viz Excel</w:t>
      </w:r>
    </w:p>
    <w:p w:rsidR="009F2054" w:rsidP="009F2054" w:rsidRDefault="009F2054" w14:paraId="4ABEAE54" w14:textId="77777777">
      <w:pPr>
        <w:pStyle w:val="Nadpis2"/>
        <w:rPr/>
      </w:pPr>
      <w:bookmarkStart w:name="_Toc38585834" w:id="51"/>
      <w:r w:rsidR="53DD8B50">
        <w:rPr/>
        <w:t>Line</w:t>
      </w:r>
      <w:bookmarkEnd w:id="51"/>
    </w:p>
    <w:p w:rsidR="009F2054" w:rsidP="74525D1E" w:rsidRDefault="00057D1B" w14:paraId="1032AB14" w14:textId="0EF88321">
      <w:pPr>
        <w:pStyle w:val="301Normln"/>
      </w:pPr>
      <w:proofErr w:type="spellStart"/>
      <w:r w:rsidR="74525D1E">
        <w:rPr/>
        <w:t>LineNumber</w:t>
      </w:r>
      <w:proofErr w:type="spellEnd"/>
      <w:r w:rsidR="74525D1E">
        <w:rPr/>
        <w:t xml:space="preserve"> – licenční číslo linky (pouze číslice bez mezery)</w:t>
      </w:r>
    </w:p>
    <w:p w:rsidR="009F2054" w:rsidP="74525D1E" w:rsidRDefault="009F2054" w14:paraId="02D9DA96" w14:textId="1DB40106">
      <w:pPr>
        <w:pStyle w:val="301Normln"/>
      </w:pPr>
      <w:proofErr w:type="spellStart"/>
      <w:r w:rsidR="74525D1E">
        <w:rPr/>
        <w:t>LineName</w:t>
      </w:r>
      <w:proofErr w:type="spellEnd"/>
      <w:r w:rsidR="74525D1E">
        <w:rPr/>
        <w:t xml:space="preserve"> – poslední trojčíslí linky / alias linky (např. pro náhradní dopravu X545, povoleny běžné znaky)</w:t>
      </w:r>
    </w:p>
    <w:p w:rsidR="53DD8B50" w:rsidP="74525D1E" w:rsidRDefault="53DD8B50" w14:paraId="6767D6DE" w14:textId="06A8435C">
      <w:pPr>
        <w:pStyle w:val="301Normln"/>
      </w:pPr>
      <w:proofErr w:type="spellStart"/>
      <w:r w:rsidR="74525D1E">
        <w:rPr/>
        <w:t>LineProperty</w:t>
      </w:r>
      <w:proofErr w:type="spellEnd"/>
      <w:r w:rsidR="74525D1E">
        <w:rPr/>
        <w:t xml:space="preserve"> - využití pro příznaky</w:t>
      </w:r>
    </w:p>
    <w:p w:rsidRPr="009F2054" w:rsidR="009F2054" w:rsidP="009F2054" w:rsidRDefault="009F2054" w14:paraId="69EA5027" w14:textId="150A57AD">
      <w:pPr>
        <w:pStyle w:val="zdrojovkd"/>
      </w:pPr>
      <w:r w:rsidR="53DD8B50">
        <w:rPr/>
        <w:t>&lt;</w:t>
      </w:r>
      <w:proofErr w:type="spellStart"/>
      <w:r w:rsidR="53DD8B50">
        <w:rPr/>
        <w:t>LineInformation</w:t>
      </w:r>
      <w:proofErr w:type="spellEnd"/>
      <w:r w:rsidR="53DD8B50">
        <w:rPr/>
        <w:t>&gt;</w:t>
      </w:r>
    </w:p>
    <w:p w:rsidR="53DD8B50" w:rsidP="53DD8B50" w:rsidRDefault="53DD8B50" w14:paraId="639D053D" w14:textId="2D0CEB1E">
      <w:pPr>
        <w:pStyle w:val="zdrojovkd"/>
        <w:ind w:firstLine="708"/>
      </w:pPr>
      <w:r w:rsidR="53DD8B50">
        <w:rPr/>
        <w:t>&lt;LineProperty&gt;Day&lt;/LineProperty&gt;</w:t>
      </w:r>
    </w:p>
    <w:p w:rsidRPr="009F2054" w:rsidR="009F2054" w:rsidP="009F2054" w:rsidRDefault="009F2054" w14:paraId="5D11D33D" w14:textId="43BF3136">
      <w:pPr>
        <w:pStyle w:val="zdrojovkd"/>
      </w:pPr>
      <w:r>
        <w:tab/>
      </w:r>
      <w:r w:rsidRPr="009F2054">
        <w:t>&lt;LineName&gt;</w:t>
      </w:r>
    </w:p>
    <w:p w:rsidRPr="009F2054" w:rsidR="009F2054" w:rsidP="009F2054" w:rsidRDefault="009F2054" w14:paraId="0FE1BAA8" w14:textId="306B04E2">
      <w:pPr>
        <w:pStyle w:val="zdrojovkd"/>
      </w:pPr>
      <w:r>
        <w:tab/>
      </w:r>
      <w:r w:rsidR="00D17C90">
        <w:tab/>
      </w:r>
      <w:r w:rsidRPr="009F2054">
        <w:t>&lt;Value&gt;377&lt;/Value&gt;</w:t>
      </w:r>
    </w:p>
    <w:p w:rsidRPr="009F2054" w:rsidR="009F2054" w:rsidP="009F2054" w:rsidRDefault="009F2054" w14:paraId="61C27D4C" w14:textId="0211FA8A">
      <w:pPr>
        <w:pStyle w:val="zdrojovkd"/>
      </w:pPr>
      <w:r>
        <w:tab/>
      </w:r>
      <w:r>
        <w:tab/>
      </w:r>
      <w:r w:rsidRPr="009F2054">
        <w:rPr/>
        <w:t>&lt;</w:t>
      </w:r>
      <w:r w:rsidRPr="009F2054">
        <w:rPr/>
        <w:t>Language</w:t>
      </w:r>
      <w:r w:rsidRPr="009F2054">
        <w:rPr/>
        <w:t>&gt;</w:t>
      </w:r>
      <w:commentRangeStart w:id="65"/>
      <w:commentRangeStart w:id="66"/>
      <w:r w:rsidRPr="009F2054">
        <w:rPr/>
        <w:t>cs</w:t>
      </w:r>
      <w:del w:author="Adam Eichler" w:date="2020-05-21T12:17:00Z" w:id="67">
        <w:commentRangeEnd w:id="66"/>
        <w:r w:rsidDel="002E3D07" w:rsidR="006F400D">
          <w:rPr>
            <w:rStyle w:val="Odkaznakoment"/>
            <w:rFonts w:ascii="Alwyn New Rg" w:hAnsi="Alwyn New Rg"/>
          </w:rPr>
          <w:commentReference w:id="66"/>
        </w:r>
        <w:r>
          <w:rPr>
            <w:rStyle w:val="CommentReference"/>
          </w:rPr>
        </w:r>
        <w:commentRangeEnd w:id="65"/>
        <w:r>
          <w:rPr>
            <w:rStyle w:val="CommentReference"/>
          </w:rPr>
          <w:commentReference w:id="65"/>
        </w:r>
        <w:r>
          <w:rPr>
            <w:rStyle w:val="CommentReference"/>
          </w:rPr>
        </w:r>
      </w:del>
      <w:r w:rsidRPr="009F2054">
        <w:rPr/>
        <w:t>/</w:t>
      </w:r>
      <w:r w:rsidRPr="009F2054">
        <w:rPr/>
        <w:t>Language</w:t>
      </w:r>
      <w:r w:rsidRPr="009F2054">
        <w:rPr/>
        <w:t>&gt;</w:t>
      </w:r>
    </w:p>
    <w:p w:rsidRPr="009F2054" w:rsidR="009F2054" w:rsidP="009F2054" w:rsidRDefault="009F2054" w14:paraId="7D4DA446" w14:textId="003E6B69">
      <w:pPr>
        <w:pStyle w:val="zdrojovkd"/>
      </w:pPr>
      <w:r>
        <w:tab/>
      </w:r>
      <w:r w:rsidRPr="009F2054">
        <w:rPr/>
        <w:t>&lt;/LineName&gt;</w:t>
      </w:r>
    </w:p>
    <w:p w:rsidRPr="009F2054" w:rsidR="009F2054" w:rsidP="009F2054" w:rsidRDefault="009F2054" w14:paraId="095C3D64" w14:textId="07693D39">
      <w:pPr>
        <w:pStyle w:val="zdrojovkd"/>
      </w:pPr>
      <w:r>
        <w:tab/>
      </w:r>
      <w:r w:rsidRPr="009F2054">
        <w:t>&lt;LineNumber&gt;</w:t>
      </w:r>
    </w:p>
    <w:p w:rsidRPr="009F2054" w:rsidR="009F2054" w:rsidP="009F2054" w:rsidRDefault="009F2054" w14:paraId="32ABCC5E" w14:textId="7E8FAC7A">
      <w:pPr>
        <w:pStyle w:val="zdrojovkd"/>
      </w:pPr>
      <w:r>
        <w:tab/>
      </w:r>
      <w:r>
        <w:tab/>
      </w:r>
      <w:r w:rsidRPr="009F2054">
        <w:t>&lt;Value&gt;100377&lt;/Value&gt;</w:t>
      </w:r>
    </w:p>
    <w:p w:rsidRPr="009F2054" w:rsidR="009F2054" w:rsidP="009F2054" w:rsidRDefault="009F2054" w14:paraId="7214EA03" w14:textId="23C7165D">
      <w:pPr>
        <w:pStyle w:val="zdrojovkd"/>
      </w:pPr>
      <w:r>
        <w:tab/>
      </w:r>
      <w:r w:rsidRPr="009F2054">
        <w:t>&lt;/LineNumber&gt;</w:t>
      </w:r>
    </w:p>
    <w:p w:rsidRPr="009F2054" w:rsidR="009F2054" w:rsidP="009F2054" w:rsidRDefault="009F2054" w14:paraId="21CB7FA1" w14:textId="1B9E80DB">
      <w:pPr>
        <w:pStyle w:val="zdrojovkd"/>
      </w:pPr>
      <w:r w:rsidRPr="009F2054">
        <w:t>&lt;/LineInformation&gt;</w:t>
      </w:r>
    </w:p>
    <w:p w:rsidR="00DF463A" w:rsidP="009F2054" w:rsidRDefault="009F2054" w14:paraId="2DD106D9" w14:textId="7195840C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ab/>
      </w:r>
      <w:r>
        <w:rPr>
          <w:rFonts w:ascii="Segoe UI" w:hAnsi="Segoe UI" w:cs="Segoe UI"/>
          <w:color w:val="000000"/>
          <w:sz w:val="20"/>
          <w:szCs w:val="20"/>
          <w:lang w:val="en-US"/>
        </w:rPr>
        <w:tab/>
      </w:r>
      <w:r>
        <w:rPr>
          <w:rFonts w:ascii="Segoe UI" w:hAnsi="Segoe UI" w:cs="Segoe UI"/>
          <w:color w:val="000000"/>
          <w:sz w:val="20"/>
          <w:szCs w:val="20"/>
          <w:lang w:val="en-US"/>
        </w:rPr>
        <w:tab/>
      </w:r>
    </w:p>
    <w:p w:rsidR="00DF463A" w:rsidP="00DF463A" w:rsidRDefault="00DF463A" w14:paraId="3F367288" w14:textId="77428622">
      <w:pPr>
        <w:pStyle w:val="Nadpis2"/>
        <w:rPr/>
      </w:pPr>
      <w:bookmarkStart w:name="_Toc38585835" w:id="71"/>
      <w:r w:rsidR="53DD8B50">
        <w:rPr/>
        <w:t>Destination</w:t>
      </w:r>
      <w:bookmarkEnd w:id="71"/>
    </w:p>
    <w:p w:rsidR="00DF463A" w:rsidP="74525D1E" w:rsidRDefault="008C755A" w14:paraId="26D4AC71" w14:textId="2356FAA7">
      <w:pPr>
        <w:pStyle w:val="301Normln"/>
      </w:pPr>
      <w:commentRangeStart w:id="72"/>
      <w:commentRangeStart w:id="429157801"/>
      <w:proofErr w:type="spellStart"/>
      <w:r w:rsidR="74525D1E">
        <w:rPr/>
        <w:t>DestinationProperty</w:t>
      </w:r>
      <w:proofErr w:type="spellEnd"/>
      <w:r w:rsidR="74525D1E">
        <w:rPr/>
        <w:t xml:space="preserve"> </w:t>
      </w:r>
      <w:commentRangeEnd w:id="72"/>
      <w:r>
        <w:rPr>
          <w:rStyle w:val="CommentReference"/>
        </w:rPr>
        <w:commentReference w:id="72"/>
      </w:r>
      <w:commentRangeEnd w:id="429157801"/>
      <w:r>
        <w:rPr>
          <w:rStyle w:val="CommentReference"/>
        </w:rPr>
        <w:commentReference w:id="429157801"/>
      </w:r>
      <w:r w:rsidR="74525D1E">
        <w:rPr/>
        <w:t>– využití pro příznaky</w:t>
      </w:r>
    </w:p>
    <w:p w:rsidR="008C755A" w:rsidP="74525D1E" w:rsidRDefault="00057D1B" w14:paraId="62C81C30" w14:textId="523FE803">
      <w:pPr>
        <w:pStyle w:val="301Normln"/>
      </w:pPr>
      <w:proofErr w:type="spellStart"/>
      <w:r w:rsidR="74525D1E">
        <w:rPr/>
        <w:t>DestinationName</w:t>
      </w:r>
      <w:proofErr w:type="spellEnd"/>
      <w:r w:rsidR="74525D1E">
        <w:rPr/>
        <w:t xml:space="preserve"> – </w:t>
      </w:r>
      <w:r w:rsidR="74525D1E">
        <w:rPr/>
        <w:t xml:space="preserve">plný </w:t>
      </w:r>
      <w:r w:rsidR="74525D1E">
        <w:rPr/>
        <w:t>název cíle pro panely</w:t>
      </w:r>
    </w:p>
    <w:p w:rsidR="00667E4E" w:rsidP="74525D1E" w:rsidRDefault="008C755A" w14:paraId="45A5E896" w14:textId="77777777">
      <w:pPr>
        <w:pStyle w:val="301Normln"/>
      </w:pPr>
      <w:proofErr w:type="spellStart"/>
      <w:r w:rsidR="74525D1E">
        <w:rPr/>
        <w:t>DestinationShortName</w:t>
      </w:r>
      <w:proofErr w:type="spellEnd"/>
      <w:r w:rsidR="74525D1E">
        <w:rPr/>
        <w:t xml:space="preserve"> – </w:t>
      </w:r>
      <w:commentRangeStart w:id="73"/>
      <w:commentRangeStart w:id="74"/>
      <w:commentRangeStart w:id="409051570"/>
      <w:r w:rsidR="74525D1E">
        <w:rPr/>
        <w:t>zkrácený název cíle pro panely</w:t>
      </w:r>
      <w:commentRangeEnd w:id="73"/>
      <w:r>
        <w:rPr>
          <w:rStyle w:val="CommentReference"/>
        </w:rPr>
        <w:commentReference w:id="73"/>
      </w:r>
      <w:commentRangeEnd w:id="409051570"/>
      <w:r>
        <w:rPr>
          <w:rStyle w:val="CommentReference"/>
        </w:rPr>
        <w:commentReference w:id="409051570"/>
      </w:r>
      <w:r w:rsidR="74525D1E">
        <w:rPr/>
        <w:t xml:space="preserve"> </w:t>
      </w:r>
      <w:commentRangeStart w:id="76"/>
      <w:commentRangeStart w:id="1423105788"/>
      <w:r w:rsidR="74525D1E">
        <w:rPr/>
        <w:t>(20 znaků včetně mezer)</w:t>
      </w:r>
      <w:commentRangeEnd w:id="74"/>
      <w:r>
        <w:rPr>
          <w:rStyle w:val="CommentReference"/>
        </w:rPr>
        <w:commentReference w:id="74"/>
      </w:r>
      <w:commentRangeEnd w:id="76"/>
      <w:r>
        <w:rPr>
          <w:rStyle w:val="CommentReference"/>
        </w:rPr>
        <w:commentReference w:id="76"/>
      </w:r>
      <w:commentRangeEnd w:id="1423105788"/>
      <w:r>
        <w:rPr>
          <w:rStyle w:val="CommentReference"/>
        </w:rPr>
        <w:commentReference w:id="1423105788"/>
      </w:r>
    </w:p>
    <w:p w:rsidR="008C755A" w:rsidP="008C755A" w:rsidRDefault="008C755A" w14:paraId="6805913F" w14:textId="77777777">
      <w:pPr>
        <w:pStyle w:val="zdrojovkd"/>
      </w:pPr>
      <w:r w:rsidR="53DD8B50">
        <w:rPr/>
        <w:t>&lt;Destination&gt;</w:t>
      </w:r>
    </w:p>
    <w:p w:rsidR="53DD8B50" w:rsidP="53DD8B50" w:rsidRDefault="53DD8B50" w14:paraId="0E8F6DA5" w14:textId="497C0303">
      <w:pPr>
        <w:pStyle w:val="zdrojovkd"/>
        <w:bidi w:val="0"/>
        <w:spacing w:before="0" w:beforeAutospacing="off" w:after="0" w:afterAutospacing="off" w:line="276" w:lineRule="auto"/>
        <w:ind w:left="0" w:right="0" w:firstLine="708"/>
        <w:jc w:val="left"/>
      </w:pPr>
      <w:r w:rsidR="53DD8B50">
        <w:rPr/>
        <w:t>&lt;DestinationProperty&gt;Train&lt;/DestinationProperty&gt;</w:t>
      </w:r>
    </w:p>
    <w:p w:rsidR="008C755A" w:rsidP="008C755A" w:rsidRDefault="00D17C90" w14:paraId="48CF2E52" w14:textId="6D464D6D">
      <w:pPr>
        <w:pStyle w:val="zdrojovkd"/>
      </w:pPr>
      <w:r>
        <w:tab/>
      </w:r>
      <w:r w:rsidR="008C755A">
        <w:t>&lt;DestinationName&gt;</w:t>
      </w:r>
    </w:p>
    <w:p w:rsidR="008C755A" w:rsidP="008C755A" w:rsidRDefault="00D17C90" w14:paraId="20071AC3" w14:textId="1988B137">
      <w:pPr>
        <w:pStyle w:val="zdrojovkd"/>
      </w:pPr>
      <w:r>
        <w:tab/>
      </w:r>
      <w:r>
        <w:tab/>
      </w:r>
      <w:r w:rsidR="008C755A">
        <w:t>&lt;Value&gt;Únětice&lt;/Value&gt;</w:t>
      </w:r>
    </w:p>
    <w:p w:rsidR="008C755A" w:rsidP="008C755A" w:rsidRDefault="00D17C90" w14:paraId="4B9A69C7" w14:textId="7C2182A8">
      <w:pPr>
        <w:pStyle w:val="zdrojovkd"/>
      </w:pPr>
      <w:r>
        <w:tab/>
      </w:r>
      <w:r>
        <w:tab/>
      </w:r>
      <w:r w:rsidR="008C755A">
        <w:t>&lt;Language&gt;cz&lt;/Language&gt;</w:t>
      </w:r>
    </w:p>
    <w:p w:rsidR="008C755A" w:rsidP="008C755A" w:rsidRDefault="00D17C90" w14:paraId="7DD8E74F" w14:textId="08CD94A0">
      <w:pPr>
        <w:pStyle w:val="zdrojovkd"/>
      </w:pPr>
      <w:r>
        <w:tab/>
      </w:r>
      <w:r w:rsidR="008C755A">
        <w:t>&lt;/DestinationName&gt;</w:t>
      </w:r>
    </w:p>
    <w:p w:rsidR="008C755A" w:rsidP="008C755A" w:rsidRDefault="00D17C90" w14:paraId="739EF412" w14:textId="7194C32A">
      <w:pPr>
        <w:pStyle w:val="zdrojovkd"/>
      </w:pPr>
      <w:r>
        <w:tab/>
      </w:r>
      <w:r w:rsidR="008C755A">
        <w:t>&lt;DestinationShortName&gt;</w:t>
      </w:r>
    </w:p>
    <w:p w:rsidR="008C755A" w:rsidP="008C755A" w:rsidRDefault="00D17C90" w14:paraId="34065ED6" w14:textId="6A247227">
      <w:pPr>
        <w:pStyle w:val="zdrojovkd"/>
      </w:pPr>
      <w:r>
        <w:tab/>
      </w:r>
      <w:r>
        <w:tab/>
      </w:r>
      <w:r w:rsidR="008C755A">
        <w:t>&lt;Value&gt;Únětice&lt;/Value&gt;</w:t>
      </w:r>
    </w:p>
    <w:p w:rsidR="008C755A" w:rsidP="008C755A" w:rsidRDefault="00D17C90" w14:paraId="7370FACD" w14:textId="07D35EF9">
      <w:pPr>
        <w:pStyle w:val="zdrojovkd"/>
      </w:pPr>
      <w:r>
        <w:tab/>
      </w:r>
      <w:r>
        <w:tab/>
      </w:r>
      <w:r w:rsidR="008C755A">
        <w:t>&lt;Language&gt;cz&lt;/Language&gt;</w:t>
      </w:r>
    </w:p>
    <w:p w:rsidR="008C755A" w:rsidP="008C755A" w:rsidRDefault="00D17C90" w14:paraId="7AA07122" w14:textId="4AE5B239">
      <w:pPr>
        <w:pStyle w:val="zdrojovkd"/>
      </w:pPr>
      <w:r>
        <w:tab/>
      </w:r>
      <w:r w:rsidR="008C755A">
        <w:t>&lt;/DestinationShortName&gt;</w:t>
      </w:r>
    </w:p>
    <w:p w:rsidR="008C755A" w:rsidP="008C755A" w:rsidRDefault="008C755A" w14:paraId="2F8DA09C" w14:textId="3A3C03F2">
      <w:pPr>
        <w:pStyle w:val="zdrojovkd"/>
      </w:pPr>
      <w:r>
        <w:t>&lt;/Destination&gt;</w:t>
      </w:r>
    </w:p>
    <w:p w:rsidR="00667E4E" w:rsidP="00667E4E" w:rsidRDefault="00667E4E" w14:paraId="13969EAE" w14:textId="7539139E">
      <w:pPr>
        <w:pStyle w:val="Nadpis2"/>
        <w:rPr/>
      </w:pPr>
      <w:r w:rsidR="53DD8B50">
        <w:rPr/>
        <w:t>TripRef</w:t>
      </w:r>
      <w:commentRangeStart w:id="77"/>
      <w:commentRangeEnd w:id="77"/>
      <w:r>
        <w:rPr>
          <w:rStyle w:val="CommentReference"/>
        </w:rPr>
        <w:commentReference w:id="77"/>
      </w:r>
    </w:p>
    <w:p w:rsidRPr="00667E4E" w:rsidR="00667E4E" w:rsidP="74525D1E" w:rsidRDefault="00667E4E" w14:paraId="29B2786E" w14:textId="3462AFA6">
      <w:pPr>
        <w:pStyle w:val="301Normln"/>
      </w:pPr>
      <w:r w:rsidR="74525D1E">
        <w:rPr/>
        <w:t>Číslo kurzu/pořadí, pro zobrazovače pořadí (tzv. „</w:t>
      </w:r>
      <w:proofErr w:type="spellStart"/>
      <w:r w:rsidR="74525D1E">
        <w:rPr/>
        <w:t>pořaďovky</w:t>
      </w:r>
      <w:proofErr w:type="spellEnd"/>
      <w:r w:rsidR="74525D1E">
        <w:rPr/>
        <w:t>“).</w:t>
      </w:r>
    </w:p>
    <w:p w:rsidR="00667E4E" w:rsidP="00667E4E" w:rsidRDefault="00667E4E" w14:paraId="14523EF9" w14:textId="77777777">
      <w:pPr>
        <w:pStyle w:val="zdrojovkd"/>
      </w:pPr>
      <w:r>
        <w:lastRenderedPageBreak/>
        <w:t>&lt;CustomerInformationService.GetAllDataResponse&gt;</w:t>
      </w:r>
    </w:p>
    <w:p w:rsidR="00667E4E" w:rsidP="00667E4E" w:rsidRDefault="00667E4E" w14:paraId="32468E0E" w14:textId="4A920BF6">
      <w:pPr>
        <w:pStyle w:val="zdrojovkd"/>
      </w:pPr>
      <w:r>
        <w:tab/>
      </w:r>
      <w:r>
        <w:t xml:space="preserve">&lt;AllData&gt;    </w:t>
      </w:r>
    </w:p>
    <w:p w:rsidR="00667E4E" w:rsidP="00667E4E" w:rsidRDefault="00667E4E" w14:paraId="57C48062" w14:textId="3387DA5F">
      <w:pPr>
        <w:pStyle w:val="zdrojovkd"/>
      </w:pPr>
      <w:r>
        <w:tab/>
      </w:r>
      <w:r>
        <w:tab/>
      </w:r>
      <w:r>
        <w:t xml:space="preserve">&lt;TripInformation&gt;      </w:t>
      </w:r>
    </w:p>
    <w:p w:rsidR="00667E4E" w:rsidP="00667E4E" w:rsidRDefault="00667E4E" w14:paraId="287E0C84" w14:textId="09EB49F3">
      <w:pPr>
        <w:pStyle w:val="zdrojovkd"/>
      </w:pPr>
      <w:r>
        <w:tab/>
      </w:r>
      <w:r>
        <w:tab/>
      </w:r>
      <w:r>
        <w:tab/>
      </w:r>
      <w:r>
        <w:t>&lt;TripRef&gt;</w:t>
      </w:r>
    </w:p>
    <w:p w:rsidR="00667E4E" w:rsidP="00667E4E" w:rsidRDefault="00667E4E" w14:paraId="06B2E06D" w14:textId="308028C8">
      <w:pPr>
        <w:pStyle w:val="zdrojovkd"/>
      </w:pPr>
      <w:r>
        <w:tab/>
      </w:r>
      <w:r>
        <w:tab/>
      </w:r>
      <w:r>
        <w:tab/>
      </w:r>
      <w:r>
        <w:tab/>
      </w:r>
      <w:r>
        <w:t>&lt;Value&gt;7&lt;/Value&gt;</w:t>
      </w:r>
    </w:p>
    <w:p w:rsidR="00667E4E" w:rsidP="00667E4E" w:rsidRDefault="00667E4E" w14:paraId="1758591E" w14:textId="14E8977D">
      <w:pPr>
        <w:pStyle w:val="zdrojovkd"/>
      </w:pPr>
      <w:r>
        <w:tab/>
      </w:r>
      <w:r>
        <w:tab/>
      </w:r>
      <w:r>
        <w:tab/>
      </w:r>
      <w:r>
        <w:t>&lt;/TripRef&gt;</w:t>
      </w:r>
    </w:p>
    <w:p w:rsidR="00667E4E" w:rsidP="00667E4E" w:rsidRDefault="00667E4E" w14:paraId="335F8B1F" w14:textId="227E5E69">
      <w:pPr>
        <w:pStyle w:val="zdrojovkd"/>
      </w:pPr>
      <w:r>
        <w:tab/>
      </w:r>
      <w:r>
        <w:tab/>
      </w:r>
      <w:r>
        <w:t>&lt;/TripInformation&gt;</w:t>
      </w:r>
    </w:p>
    <w:p w:rsidR="00667E4E" w:rsidP="00667E4E" w:rsidRDefault="00667E4E" w14:paraId="7368F914" w14:textId="0CC7BD82">
      <w:pPr>
        <w:pStyle w:val="zdrojovkd"/>
      </w:pPr>
      <w:r>
        <w:tab/>
      </w:r>
      <w:r>
        <w:t>&lt;/AllData&gt;</w:t>
      </w:r>
    </w:p>
    <w:p w:rsidR="00667E4E" w:rsidP="008C755A" w:rsidRDefault="00667E4E" w14:paraId="2B703FEB" w14:textId="4F2CE23C">
      <w:pPr>
        <w:pStyle w:val="zdrojovkd"/>
      </w:pPr>
      <w:r>
        <w:t>&lt;/CustomerInformationService.GetAllDataResponse&gt;</w:t>
      </w:r>
    </w:p>
    <w:p w:rsidR="00D273FE" w:rsidP="008C755A" w:rsidRDefault="00D273FE" w14:paraId="07EFF097" w14:textId="3E29D95B">
      <w:pPr>
        <w:pStyle w:val="zdrojovkd"/>
      </w:pPr>
    </w:p>
    <w:p w:rsidR="00D273FE" w:rsidP="00D273FE" w:rsidRDefault="00D273FE" w14:paraId="66844FCC" w14:textId="60B9E077">
      <w:pPr>
        <w:pStyle w:val="Nadpis2"/>
        <w:rPr/>
      </w:pPr>
      <w:r w:rsidR="53DD8B50">
        <w:rPr/>
        <w:t>ViaPoint</w:t>
      </w:r>
    </w:p>
    <w:p w:rsidRPr="00D273FE" w:rsidR="00D273FE" w:rsidP="74525D1E" w:rsidRDefault="00506F1F" w14:paraId="55E51510" w14:textId="11E8F597">
      <w:pPr>
        <w:pStyle w:val="301Normln"/>
      </w:pPr>
      <w:r w:rsidR="74525D1E">
        <w:rPr/>
        <w:t xml:space="preserve">Nácestné zastávky pro běžící text. Každé zastávce je přiřazena zvláštní množina </w:t>
      </w:r>
      <w:proofErr w:type="spellStart"/>
      <w:r w:rsidR="74525D1E">
        <w:rPr/>
        <w:t>nácestních</w:t>
      </w:r>
      <w:proofErr w:type="spellEnd"/>
      <w:r w:rsidR="74525D1E">
        <w:rPr/>
        <w:t xml:space="preserve"> zastávek, tzn. již projeté zastávky se v běžícím řádku nezobrazují.</w:t>
      </w:r>
    </w:p>
    <w:p w:rsidR="00506F1F" w:rsidP="00D273FE" w:rsidRDefault="00506F1F" w14:paraId="2963FB08" w14:textId="7A3FAF84">
      <w:pPr>
        <w:pStyle w:val="zdrojovkd"/>
      </w:pPr>
      <w:r>
        <w:t>&lt;DisplayContent&gt;</w:t>
      </w:r>
    </w:p>
    <w:p w:rsidR="00D273FE" w:rsidP="00D273FE" w:rsidRDefault="00D273FE" w14:paraId="470327A6" w14:textId="0A3B8B84">
      <w:pPr>
        <w:pStyle w:val="zdrojovkd"/>
      </w:pPr>
      <w:r>
        <w:t>&lt;ViaPoint&gt;</w:t>
      </w:r>
    </w:p>
    <w:p w:rsidRPr="0045611B" w:rsidR="00D273FE" w:rsidP="0045611B" w:rsidRDefault="00D273FE" w14:paraId="3F1F9DFE" w14:textId="578264F9">
      <w:pPr>
        <w:pStyle w:val="zdrojovkd"/>
      </w:pPr>
      <w:r w:rsidRPr="0045611B">
        <w:tab/>
      </w:r>
      <w:r w:rsidRPr="0045611B">
        <w:t>&lt;ViaPointProperty</w:t>
      </w:r>
      <w:r w:rsidRPr="0045611B" w:rsidR="0045611B">
        <w:t>&gt;</w:t>
      </w:r>
      <w:r w:rsidRPr="0045611B">
        <w:t>Train&lt;/ViaPoint</w:t>
      </w:r>
      <w:r w:rsidRPr="0045611B" w:rsidR="0045611B">
        <w:t>Property</w:t>
      </w:r>
      <w:r w:rsidRPr="0045611B">
        <w:t xml:space="preserve">&gt;              </w:t>
      </w:r>
    </w:p>
    <w:p w:rsidR="00D273FE" w:rsidP="00D273FE" w:rsidRDefault="00D273FE" w14:paraId="3AFCFE94" w14:textId="361008FC">
      <w:pPr>
        <w:pStyle w:val="zdrojovkd"/>
      </w:pPr>
      <w:r>
        <w:tab/>
      </w:r>
      <w:r>
        <w:t>&lt;PlaceName&gt;</w:t>
      </w:r>
    </w:p>
    <w:p w:rsidR="00D273FE" w:rsidP="00D273FE" w:rsidRDefault="00D273FE" w14:paraId="16BF3D6C" w14:textId="05C7D846">
      <w:pPr>
        <w:pStyle w:val="zdrojovkd"/>
      </w:pPr>
      <w:r>
        <w:tab/>
      </w:r>
      <w:r>
        <w:tab/>
      </w:r>
      <w:r>
        <w:t>&lt;Value&gt;Kostelec n. L., Žel. st.&lt;/Value&gt;</w:t>
      </w:r>
    </w:p>
    <w:p w:rsidR="00D273FE" w:rsidP="00D273FE" w:rsidRDefault="00D273FE" w14:paraId="41A420EA" w14:textId="1C519F4D">
      <w:pPr>
        <w:pStyle w:val="zdrojovkd"/>
      </w:pPr>
      <w:r>
        <w:tab/>
      </w:r>
      <w:r>
        <w:tab/>
      </w:r>
      <w:r>
        <w:t>&lt;Language&gt;cs&lt;/Language&gt;</w:t>
      </w:r>
    </w:p>
    <w:p w:rsidR="00D273FE" w:rsidP="00D273FE" w:rsidRDefault="00D273FE" w14:paraId="508F9230" w14:textId="0EFC8BB3">
      <w:pPr>
        <w:pStyle w:val="zdrojovkd"/>
      </w:pPr>
      <w:r>
        <w:tab/>
      </w:r>
      <w:r>
        <w:t>&lt;/PlaceName&gt;</w:t>
      </w:r>
    </w:p>
    <w:p w:rsidR="00D273FE" w:rsidP="00D273FE" w:rsidRDefault="00D273FE" w14:paraId="2EE82BD5" w14:textId="1C4CA93E">
      <w:pPr>
        <w:pStyle w:val="zdrojovkd"/>
      </w:pPr>
      <w:r>
        <w:tab/>
      </w:r>
      <w:r>
        <w:t>&lt;PlaceShortName&gt;</w:t>
      </w:r>
    </w:p>
    <w:p w:rsidR="00D273FE" w:rsidP="00D273FE" w:rsidRDefault="00D273FE" w14:paraId="1BE64F8A" w14:textId="3A78C4E8">
      <w:pPr>
        <w:pStyle w:val="zdrojovkd"/>
      </w:pPr>
      <w:r>
        <w:tab/>
      </w:r>
      <w:r>
        <w:tab/>
      </w:r>
      <w:r>
        <w:t>&lt;Value&gt;Kostelec n. L., Žel. st.&lt;/Value&gt;</w:t>
      </w:r>
    </w:p>
    <w:p w:rsidR="00D273FE" w:rsidP="00D273FE" w:rsidRDefault="00D273FE" w14:paraId="6D862DB5" w14:textId="579DADB3">
      <w:pPr>
        <w:pStyle w:val="zdrojovkd"/>
      </w:pPr>
      <w:r>
        <w:tab/>
      </w:r>
      <w:r>
        <w:tab/>
      </w:r>
      <w:r>
        <w:t>&lt;Language&gt;cs&lt;/Language&gt;</w:t>
      </w:r>
    </w:p>
    <w:p w:rsidR="00D273FE" w:rsidP="00D273FE" w:rsidRDefault="00D273FE" w14:paraId="4F946B05" w14:textId="671DF70A">
      <w:pPr>
        <w:pStyle w:val="zdrojovkd"/>
      </w:pPr>
      <w:r>
        <w:tab/>
      </w:r>
      <w:r>
        <w:t>&lt;/PlaceShortName&gt;</w:t>
      </w:r>
    </w:p>
    <w:p w:rsidR="00D273FE" w:rsidP="00D273FE" w:rsidRDefault="00D273FE" w14:paraId="0BDA78CF" w14:textId="60AAFE2B">
      <w:pPr>
        <w:pStyle w:val="zdrojovkd"/>
      </w:pPr>
      <w:r>
        <w:tab/>
      </w:r>
      <w:r>
        <w:t>&lt;ViaPointDisplayPriority&gt;</w:t>
      </w:r>
    </w:p>
    <w:p w:rsidR="00D273FE" w:rsidP="00D273FE" w:rsidRDefault="00D273FE" w14:paraId="57595671" w14:textId="263AE3CA">
      <w:pPr>
        <w:pStyle w:val="zdrojovkd"/>
      </w:pPr>
      <w:r>
        <w:tab/>
      </w:r>
      <w:r>
        <w:tab/>
      </w:r>
      <w:r>
        <w:t>&lt;Value&gt;1&lt;/Value&gt;</w:t>
      </w:r>
    </w:p>
    <w:p w:rsidR="00D273FE" w:rsidP="00D273FE" w:rsidRDefault="00D273FE" w14:paraId="19562490" w14:textId="0207394E">
      <w:pPr>
        <w:pStyle w:val="zdrojovkd"/>
      </w:pPr>
      <w:r>
        <w:tab/>
      </w:r>
      <w:r>
        <w:t>&lt;/ViaPointDisplayPriority&gt;</w:t>
      </w:r>
    </w:p>
    <w:p w:rsidR="00D273FE" w:rsidP="00D273FE" w:rsidRDefault="00D273FE" w14:paraId="18C5774A" w14:textId="7016225D">
      <w:pPr>
        <w:pStyle w:val="zdrojovkd"/>
      </w:pPr>
      <w:r>
        <w:tab/>
      </w:r>
      <w:r>
        <w:t>&lt;/ViaPoint&gt;</w:t>
      </w:r>
    </w:p>
    <w:p w:rsidRPr="00D273FE" w:rsidR="00D273FE" w:rsidP="00D273FE" w:rsidRDefault="00D273FE" w14:paraId="38AC685C" w14:textId="73D29EC3">
      <w:pPr>
        <w:pStyle w:val="zdrojovkd"/>
      </w:pPr>
      <w:r>
        <w:t>&lt;/DisplayContent&gt;</w:t>
      </w:r>
    </w:p>
    <w:p w:rsidR="00117060" w:rsidP="00C527FE" w:rsidRDefault="00C527FE" w14:paraId="7D3EA842" w14:textId="5E3BCEA3">
      <w:pPr>
        <w:pStyle w:val="Nadpis1"/>
        <w:shd w:val="clear" w:color="auto" w:fill="DEEAF6" w:themeFill="accent1" w:themeFillTint="33"/>
      </w:pPr>
      <w:bookmarkStart w:name="_Toc38584868" w:id="78"/>
      <w:bookmarkStart w:name="_Toc38585836" w:id="79"/>
      <w:r>
        <w:t>Rozšíření XML struktury</w:t>
      </w:r>
      <w:bookmarkEnd w:id="78"/>
      <w:bookmarkEnd w:id="79"/>
    </w:p>
    <w:p w:rsidRPr="00C9086F" w:rsidR="00C9086F" w:rsidP="00ED096A" w:rsidRDefault="00C9086F" w14:paraId="10CD9643" w14:textId="56F983FB">
      <w:pPr>
        <w:pStyle w:val="301Normln"/>
      </w:pPr>
      <w:r>
        <w:t xml:space="preserve">Z důvodu zachování maximální kompatibility se současnými zařízeními je většina úprav prováděna pomocí vnořených XML struktur. Tímto je zachován datový typ zmíněný v mateřské normě VDV301.  </w:t>
      </w:r>
    </w:p>
    <w:p w:rsidR="00C9086F" w:rsidP="001C1F3B" w:rsidRDefault="00C9086F" w14:paraId="1E8FB534" w14:textId="77777777">
      <w:pPr>
        <w:pStyle w:val="Nadpis2"/>
        <w:rPr/>
      </w:pPr>
      <w:bookmarkStart w:name="_Toc38585837" w:id="80"/>
      <w:r w:rsidR="53DD8B50">
        <w:rPr/>
        <w:t>Statické přestupy</w:t>
      </w:r>
      <w:bookmarkEnd w:id="80"/>
    </w:p>
    <w:p w:rsidR="00C9086F" w:rsidP="00ED096A" w:rsidRDefault="00E37F93" w14:paraId="0A2755B3" w14:textId="50EF5104">
      <w:pPr>
        <w:pStyle w:val="301Normln"/>
      </w:pPr>
      <w:r>
        <w:t>Podobně jako dynamické přestupy</w:t>
      </w:r>
    </w:p>
    <w:p w:rsidRPr="0045611B" w:rsidR="00C9086F" w:rsidP="00277F80" w:rsidRDefault="00C9086F" w14:paraId="220F6449" w14:textId="77777777">
      <w:pPr>
        <w:pStyle w:val="zdrojovkd"/>
        <w:rPr>
          <w:lang w:val="en-US"/>
        </w:rPr>
      </w:pPr>
      <w:r w:rsidRPr="0045611B">
        <w:rPr>
          <w:lang w:val="en-US"/>
        </w:rPr>
        <w:t>&lt;Connection&gt;</w:t>
      </w:r>
    </w:p>
    <w:p w:rsidR="00C56A0B" w:rsidP="00277F80" w:rsidRDefault="00C56A0B" w14:paraId="31214E6D" w14:textId="44E537BD">
      <w:pPr>
        <w:pStyle w:val="zdrojovkd"/>
      </w:pPr>
      <w:r>
        <w:tab/>
      </w:r>
      <w:r>
        <w:t>&lt;ConnectionType&gt;</w:t>
      </w:r>
      <w:r w:rsidRPr="00C56A0B">
        <w:rPr>
          <w:b/>
        </w:rPr>
        <w:t>Static</w:t>
      </w:r>
      <w:r>
        <w:t>&lt;/ConnectionType&gt;</w:t>
      </w:r>
    </w:p>
    <w:p w:rsidR="00C9086F" w:rsidP="00277F80" w:rsidRDefault="00C9086F" w14:paraId="5C4E1B3F" w14:textId="62B411F2">
      <w:pPr>
        <w:pStyle w:val="zdrojovkd"/>
        <w:rPr>
          <w:lang w:val="en-US"/>
        </w:rPr>
      </w:pPr>
      <w:r w:rsidRPr="0045611B">
        <w:rPr>
          <w:lang w:val="en-US"/>
        </w:rPr>
        <w:t>&lt;/Connection&gt;</w:t>
      </w:r>
    </w:p>
    <w:p w:rsidR="009F4075" w:rsidP="009F4075" w:rsidRDefault="005A0386" w14:paraId="78F0B52F" w14:textId="7D3E5BB5">
      <w:r>
        <w:t>Minimální množina dat pro statický přestup:</w:t>
      </w:r>
    </w:p>
    <w:p w:rsidR="005A0386" w:rsidP="005A0386" w:rsidRDefault="005A0386" w14:paraId="3DCDA032" w14:textId="77777777">
      <w:pPr>
        <w:pStyle w:val="zdrojovkd"/>
      </w:pPr>
      <w:r>
        <w:lastRenderedPageBreak/>
        <w:t>&lt;Connection&gt;</w:t>
      </w:r>
    </w:p>
    <w:p w:rsidR="005A0386" w:rsidP="005A0386" w:rsidRDefault="005A0386" w14:paraId="6DBDE788" w14:textId="3F2B7CDA">
      <w:pPr>
        <w:pStyle w:val="zdrojovkd"/>
      </w:pPr>
      <w:r>
        <w:tab/>
      </w:r>
      <w:r>
        <w:t>&lt;StopRef&gt;</w:t>
      </w:r>
    </w:p>
    <w:p w:rsidR="005A0386" w:rsidP="005A0386" w:rsidRDefault="005A0386" w14:paraId="29683ADA" w14:textId="1560557C">
      <w:pPr>
        <w:pStyle w:val="zdrojovkd"/>
      </w:pPr>
      <w:r>
        <w:tab/>
      </w:r>
      <w:r>
        <w:t>&lt;Value/&gt;</w:t>
      </w:r>
    </w:p>
    <w:p w:rsidR="005A0386" w:rsidP="005A0386" w:rsidRDefault="00E37F93" w14:paraId="1F2A4E94" w14:textId="59B456B0">
      <w:pPr>
        <w:pStyle w:val="zdrojovkd"/>
      </w:pPr>
      <w:r>
        <w:tab/>
      </w:r>
      <w:r>
        <w:t>&lt;/StopRef&gt;</w:t>
      </w:r>
    </w:p>
    <w:p w:rsidR="005A0386" w:rsidP="005A0386" w:rsidRDefault="005A0386" w14:paraId="04268892" w14:textId="54BC1CF5">
      <w:pPr>
        <w:pStyle w:val="zdrojovkd"/>
      </w:pPr>
      <w:r>
        <w:tab/>
      </w:r>
      <w:r>
        <w:t>&lt;ConnectionType&gt;</w:t>
      </w:r>
      <w:r w:rsidR="00E37F93">
        <w:t>Static</w:t>
      </w:r>
      <w:r>
        <w:t>&lt;/ConnectionType&gt;</w:t>
      </w:r>
    </w:p>
    <w:p w:rsidR="005A0386" w:rsidP="005A0386" w:rsidRDefault="005A0386" w14:paraId="55520DAC" w14:textId="26FD6164">
      <w:pPr>
        <w:pStyle w:val="zdrojovkd"/>
      </w:pPr>
      <w:r>
        <w:tab/>
      </w:r>
      <w:r>
        <w:t>&lt;DisplayContent&gt;</w:t>
      </w:r>
    </w:p>
    <w:p w:rsidR="005A0386" w:rsidP="005A0386" w:rsidRDefault="005A0386" w14:paraId="47E36802" w14:textId="30809660">
      <w:pPr>
        <w:pStyle w:val="zdrojovkd"/>
      </w:pPr>
      <w:r>
        <w:tab/>
      </w:r>
      <w:r>
        <w:tab/>
      </w:r>
      <w:r>
        <w:t>&lt;LineInformation&gt;</w:t>
      </w:r>
    </w:p>
    <w:p w:rsidR="005A0386" w:rsidP="000940A0" w:rsidRDefault="005A0386" w14:paraId="066A3E67" w14:textId="05E5F7F5">
      <w:pPr>
        <w:pStyle w:val="zdrojovkd"/>
      </w:pPr>
      <w:r>
        <w:tab/>
      </w:r>
      <w:r>
        <w:tab/>
      </w:r>
      <w:r>
        <w:tab/>
      </w:r>
      <w:r>
        <w:t>&lt;Line</w:t>
      </w:r>
      <w:r w:rsidR="00651254">
        <w:t>Property</w:t>
      </w:r>
      <w:r>
        <w:t>&gt;Day</w:t>
      </w:r>
      <w:r w:rsidR="000940A0">
        <w:t>&lt;/</w:t>
      </w:r>
      <w:r>
        <w:t>LineProperty</w:t>
      </w:r>
      <w:r w:rsidR="000940A0">
        <w:t>&gt;</w:t>
      </w:r>
      <w:r>
        <w:tab/>
      </w:r>
      <w:r>
        <w:tab/>
      </w:r>
      <w:r>
        <w:tab/>
      </w:r>
    </w:p>
    <w:p w:rsidR="005A0386" w:rsidP="005A0386" w:rsidRDefault="005A0386" w14:paraId="34E89FE7" w14:textId="654B8513">
      <w:pPr>
        <w:pStyle w:val="zdrojovkd"/>
      </w:pPr>
      <w:r>
        <w:tab/>
      </w:r>
      <w:r>
        <w:tab/>
      </w:r>
      <w:r>
        <w:tab/>
      </w:r>
      <w:r>
        <w:rPr/>
        <w:t>&lt;</w:t>
      </w:r>
      <w:r>
        <w:rPr/>
        <w:t>LineName</w:t>
      </w:r>
      <w:r>
        <w:rPr/>
        <w:t>&gt;</w:t>
      </w:r>
    </w:p>
    <w:p w:rsidR="005A0386" w:rsidP="005A0386" w:rsidRDefault="005A0386" w14:paraId="5B4B3A62" w14:textId="2CD287C2">
      <w:pPr>
        <w:pStyle w:val="zdrojovkd"/>
      </w:pPr>
      <w:r>
        <w:tab/>
      </w:r>
      <w:r>
        <w:tab/>
      </w:r>
      <w:r>
        <w:tab/>
      </w:r>
      <w:r>
        <w:tab/>
      </w:r>
      <w:r>
        <w:t>&lt;Value&gt;608&lt;/Value&gt;</w:t>
      </w:r>
    </w:p>
    <w:p w:rsidR="005A0386" w:rsidP="005A0386" w:rsidRDefault="005A0386" w14:paraId="700B96CB" w14:textId="34BD7FAC">
      <w:pPr>
        <w:pStyle w:val="zdrojovkd"/>
      </w:pPr>
      <w:r>
        <w:tab/>
      </w:r>
      <w:r>
        <w:tab/>
      </w:r>
      <w:r>
        <w:tab/>
      </w:r>
      <w:r>
        <w:tab/>
      </w:r>
      <w:r>
        <w:t>&lt;Language&gt;cs&lt;/Language&gt;</w:t>
      </w:r>
    </w:p>
    <w:p w:rsidR="005A0386" w:rsidP="005A0386" w:rsidRDefault="005A0386" w14:paraId="07A4D7BF" w14:textId="1D0AABF8">
      <w:pPr>
        <w:pStyle w:val="zdrojovkd"/>
      </w:pPr>
      <w:r>
        <w:tab/>
      </w:r>
      <w:r>
        <w:tab/>
      </w:r>
      <w:r>
        <w:tab/>
      </w:r>
      <w:r>
        <w:rPr/>
        <w:t>&lt;/</w:t>
      </w:r>
      <w:r>
        <w:rPr/>
        <w:t>LineName</w:t>
      </w:r>
      <w:r>
        <w:rPr/>
        <w:t>&gt;</w:t>
      </w:r>
    </w:p>
    <w:p w:rsidR="005A0386" w:rsidP="005A0386" w:rsidRDefault="005A0386" w14:paraId="59F56060" w14:textId="502BFF32">
      <w:pPr>
        <w:pStyle w:val="zdrojovkd"/>
      </w:pPr>
      <w:r>
        <w:tab/>
      </w:r>
      <w:r>
        <w:tab/>
      </w:r>
      <w:r>
        <w:tab/>
      </w:r>
      <w:r>
        <w:t>&lt;LineNumber&gt;</w:t>
      </w:r>
    </w:p>
    <w:p w:rsidR="005A0386" w:rsidP="005A0386" w:rsidRDefault="005A0386" w14:paraId="357F203D" w14:textId="10D62861">
      <w:pPr>
        <w:pStyle w:val="zdrojovkd"/>
      </w:pPr>
      <w:r>
        <w:tab/>
      </w:r>
      <w:r>
        <w:tab/>
      </w:r>
      <w:r>
        <w:tab/>
      </w:r>
      <w:r>
        <w:tab/>
      </w:r>
      <w:r>
        <w:t>&lt;Value&gt;225608&lt;/Value&gt;</w:t>
      </w:r>
    </w:p>
    <w:p w:rsidR="005A0386" w:rsidP="005A0386" w:rsidRDefault="005A0386" w14:paraId="69048412" w14:textId="63BB2EBF">
      <w:pPr>
        <w:pStyle w:val="zdrojovkd"/>
      </w:pPr>
      <w:r>
        <w:tab/>
      </w:r>
      <w:r>
        <w:tab/>
      </w:r>
      <w:r>
        <w:tab/>
      </w:r>
      <w:r>
        <w:t>&lt;/LineNumber&gt;</w:t>
      </w:r>
    </w:p>
    <w:p w:rsidR="005A0386" w:rsidP="005A0386" w:rsidRDefault="005A0386" w14:paraId="6D4BA46B" w14:textId="4129D584">
      <w:pPr>
        <w:pStyle w:val="zdrojovkd"/>
      </w:pPr>
      <w:r>
        <w:tab/>
      </w:r>
      <w:r>
        <w:tab/>
      </w:r>
      <w:r>
        <w:t>&lt;/LineInformation&gt;</w:t>
      </w:r>
    </w:p>
    <w:p w:rsidR="005A0386" w:rsidP="005A0386" w:rsidRDefault="005A0386" w14:paraId="77845A75" w14:textId="2B57AFFB">
      <w:pPr>
        <w:pStyle w:val="zdrojovkd"/>
      </w:pPr>
      <w:r>
        <w:tab/>
      </w:r>
      <w:r>
        <w:t>&lt;/DisplayContent&gt;</w:t>
      </w:r>
    </w:p>
    <w:p w:rsidR="005A0386" w:rsidP="005A0386" w:rsidRDefault="005A0386" w14:paraId="2B8F2787" w14:textId="39AFB5AF">
      <w:pPr>
        <w:pStyle w:val="zdrojovkd"/>
      </w:pPr>
      <w:r>
        <w:tab/>
      </w:r>
      <w:r>
        <w:t>&lt;ConnectionMode&gt;</w:t>
      </w:r>
    </w:p>
    <w:p w:rsidR="005A0386" w:rsidP="005A0386" w:rsidRDefault="005A0386" w14:paraId="2DEC249C" w14:textId="7DDEDDED">
      <w:pPr>
        <w:pStyle w:val="zdrojovkd"/>
      </w:pPr>
      <w:r>
        <w:tab/>
      </w:r>
      <w:r>
        <w:tab/>
      </w:r>
      <w:r>
        <w:t>&lt;PtMainMode&gt;BusSubmode&lt;/PtMainMode&gt;</w:t>
      </w:r>
    </w:p>
    <w:p w:rsidR="005A0386" w:rsidP="005A0386" w:rsidRDefault="005A0386" w14:paraId="574541D9" w14:textId="2F1E2640">
      <w:pPr>
        <w:pStyle w:val="zdrojovkd"/>
      </w:pPr>
      <w:r>
        <w:tab/>
      </w:r>
      <w:r>
        <w:tab/>
      </w:r>
      <w:r>
        <w:t>&lt;BusSubmode&gt;localBus&lt;/BusSubmode&gt;</w:t>
      </w:r>
    </w:p>
    <w:p w:rsidR="005A0386" w:rsidP="005A0386" w:rsidRDefault="005A0386" w14:paraId="16FBFF1F" w14:textId="5385A4B8">
      <w:pPr>
        <w:pStyle w:val="zdrojovkd"/>
      </w:pPr>
      <w:r>
        <w:tab/>
      </w:r>
      <w:r>
        <w:t>&lt;/ConnectionMode&gt;</w:t>
      </w:r>
    </w:p>
    <w:p w:rsidR="005A0386" w:rsidP="005A0386" w:rsidRDefault="005A0386" w14:paraId="5C513254" w14:textId="5D174FDF">
      <w:pPr>
        <w:pStyle w:val="zdrojovkd"/>
      </w:pPr>
      <w:r>
        <w:t>&lt;/Connection&gt;</w:t>
      </w:r>
    </w:p>
    <w:p w:rsidR="005A73E6" w:rsidP="001C1F3B" w:rsidRDefault="005A73E6" w14:paraId="2E17A9C7" w14:textId="0437CB02">
      <w:pPr>
        <w:pStyle w:val="Nadpis2"/>
        <w:rPr/>
      </w:pPr>
      <w:bookmarkStart w:name="_Toc38585838" w:id="81"/>
      <w:r w:rsidR="53DD8B50">
        <w:rPr/>
        <w:t>Tarifní pásma/zóny</w:t>
      </w:r>
      <w:bookmarkEnd w:id="81"/>
    </w:p>
    <w:p w:rsidRPr="00FB6066" w:rsidR="00FB6066" w:rsidP="00FB6066" w:rsidRDefault="00FB6066" w14:paraId="4BEC50A6" w14:textId="13397379">
      <w:r w:rsidR="53DD8B50">
        <w:rPr/>
        <w:t xml:space="preserve">Z důvodu stále se zvětšujících se překryvů různých IDS vzniká stále více zastávek integrovaných do více pásem různých systémů. Proto je třeba je v protokolu rozlišovat. Zde došlo k změně datového typu na </w:t>
      </w:r>
      <w:r w:rsidRPr="53DD8B50" w:rsidR="53DD8B50">
        <w:rPr>
          <w:rStyle w:val="Zdraznn"/>
        </w:rPr>
        <w:t>FareZoneInformationStructure</w:t>
      </w:r>
      <w:r w:rsidR="53DD8B50">
        <w:rPr/>
        <w:t xml:space="preserve">. </w:t>
      </w:r>
    </w:p>
    <w:p w:rsidRPr="008E4B77" w:rsidR="009C40C7" w:rsidP="009C40C7" w:rsidRDefault="009C40C7" w14:paraId="08205C19" w14:textId="77777777">
      <w:pPr>
        <w:pStyle w:val="zdrojovkd"/>
        <w:rPr>
          <w:lang w:val="en-US"/>
        </w:rPr>
      </w:pPr>
      <w:r w:rsidRPr="008E4B77">
        <w:rPr>
          <w:lang w:val="en-US"/>
        </w:rPr>
        <w:t>&lt;FareZone&gt;</w:t>
      </w:r>
    </w:p>
    <w:p w:rsidRPr="008E4B77" w:rsidR="009C40C7" w:rsidP="009C40C7" w:rsidRDefault="009C40C7" w14:paraId="5C79E05B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&lt;FareZoneType&gt;</w:t>
      </w:r>
    </w:p>
    <w:p w:rsidRPr="008E4B77" w:rsidR="009C40C7" w:rsidP="009C40C7" w:rsidRDefault="009C40C7" w14:paraId="4AA0E284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</w:t>
      </w:r>
      <w:r w:rsidRPr="008E4B77">
        <w:rPr>
          <w:lang w:val="en-US"/>
        </w:rPr>
        <w:t>FareZoneTypeName&gt;</w:t>
      </w:r>
    </w:p>
    <w:p w:rsidRPr="008E4B77" w:rsidR="009C40C7" w:rsidP="009C40C7" w:rsidRDefault="009C40C7" w14:paraId="191ECB88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&lt;Value&gt;PID&lt;/Value&gt;</w:t>
      </w:r>
    </w:p>
    <w:p w:rsidRPr="008E4B77" w:rsidR="009C40C7" w:rsidP="009C40C7" w:rsidRDefault="009C40C7" w14:paraId="4D72D142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:rsidRPr="008E4B77" w:rsidR="009C40C7" w:rsidP="009C40C7" w:rsidRDefault="009C40C7" w14:paraId="48D2BB4D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&lt;/FareZoneTypeName&gt;</w:t>
      </w:r>
    </w:p>
    <w:p w:rsidRPr="008E4B77" w:rsidR="009C40C7" w:rsidP="009C40C7" w:rsidRDefault="009C40C7" w14:paraId="57684925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&lt;/FareZoneType&gt;</w:t>
      </w:r>
    </w:p>
    <w:p w:rsidRPr="008E4B77" w:rsidR="009C40C7" w:rsidP="009C40C7" w:rsidRDefault="009C40C7" w14:paraId="56CAF7EB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&lt;FareZoneLongName&gt;</w:t>
      </w:r>
    </w:p>
    <w:p w:rsidRPr="008E4B77" w:rsidR="009C40C7" w:rsidP="009C40C7" w:rsidRDefault="009C40C7" w14:paraId="4395C64A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</w:t>
      </w:r>
      <w:r>
        <w:rPr>
          <w:lang w:val="en-US"/>
        </w:rPr>
        <w:t>6</w:t>
      </w:r>
      <w:r w:rsidRPr="008E4B77">
        <w:rPr>
          <w:lang w:val="en-US"/>
        </w:rPr>
        <w:t>&lt;/Value&gt;</w:t>
      </w:r>
    </w:p>
    <w:p w:rsidRPr="008E4B77" w:rsidR="009C40C7" w:rsidP="009C40C7" w:rsidRDefault="009C40C7" w14:paraId="63E4EF81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:rsidRPr="008E4B77" w:rsidR="009C40C7" w:rsidP="009C40C7" w:rsidRDefault="009C40C7" w14:paraId="60C513E8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&lt;/FareZoneLongName&gt;</w:t>
      </w:r>
    </w:p>
    <w:p w:rsidRPr="008E4B77" w:rsidR="009C40C7" w:rsidP="009C40C7" w:rsidRDefault="009C40C7" w14:paraId="0399A8A4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&lt;FareZoneShortName&gt;</w:t>
      </w:r>
    </w:p>
    <w:p w:rsidRPr="008E4B77" w:rsidR="009C40C7" w:rsidP="009C40C7" w:rsidRDefault="009C40C7" w14:paraId="38E74AA2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&lt;Value&gt;3&lt;/Value&gt;</w:t>
      </w:r>
    </w:p>
    <w:p w:rsidRPr="008E4B77" w:rsidR="009C40C7" w:rsidP="009C40C7" w:rsidRDefault="009C40C7" w14:paraId="1C270564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:rsidRPr="008E4B77" w:rsidR="009C40C7" w:rsidP="009C40C7" w:rsidRDefault="009C40C7" w14:paraId="20068D52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&lt;/FareZoneShortName&gt;</w:t>
      </w:r>
    </w:p>
    <w:p w:rsidR="009C40C7" w:rsidP="009C40C7" w:rsidRDefault="009C40C7" w14:paraId="36683AE9" w14:textId="7424F9E8">
      <w:pPr>
        <w:pStyle w:val="zdrojovkd"/>
        <w:rPr>
          <w:lang w:val="en-US"/>
        </w:rPr>
      </w:pPr>
      <w:r w:rsidRPr="008E4B77">
        <w:rPr>
          <w:lang w:val="en-US"/>
        </w:rPr>
        <w:t>&lt;/FareZone&gt;</w:t>
      </w:r>
    </w:p>
    <w:p w:rsidRPr="00913958" w:rsidR="005A73E6" w:rsidP="005A73E6" w:rsidRDefault="005A73E6" w14:paraId="6E9A7883" w14:textId="77777777">
      <w:pPr>
        <w:rPr>
          <w:lang w:val="en-US"/>
        </w:rPr>
      </w:pPr>
    </w:p>
    <w:p w:rsidR="005A73E6" w:rsidP="005A73E6" w:rsidRDefault="005A73E6" w14:paraId="370E38F8" w14:textId="7500CBE6">
      <w:pPr>
        <w:rPr>
          <w:lang w:val="en-US"/>
        </w:rPr>
      </w:pPr>
      <w:r w:rsidRPr="53DD8B50" w:rsidR="53DD8B50">
        <w:rPr>
          <w:lang w:val="en-US"/>
        </w:rPr>
        <w:t xml:space="preserve">Region (XXX): </w:t>
      </w:r>
      <w:proofErr w:type="spellStart"/>
      <w:r w:rsidRPr="53DD8B50" w:rsidR="53DD8B50">
        <w:rPr>
          <w:lang w:val="en-US"/>
        </w:rPr>
        <w:t>Zkratka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dle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číselníku</w:t>
      </w:r>
      <w:proofErr w:type="spellEnd"/>
      <w:r w:rsidRPr="53DD8B50" w:rsidR="53DD8B50">
        <w:rPr>
          <w:lang w:val="en-US"/>
        </w:rPr>
        <w:t xml:space="preserve"> </w:t>
      </w:r>
      <w:r w:rsidRPr="53DD8B50" w:rsidR="53DD8B50">
        <w:rPr>
          <w:highlight w:val="yellow"/>
          <w:lang w:val="en-US"/>
        </w:rPr>
        <w:t>Chaps/CISjř/Idos:</w:t>
      </w:r>
    </w:p>
    <w:tbl>
      <w:tblPr>
        <w:tblW w:w="0" w:type="auto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6652"/>
        <w:gridCol w:w="859"/>
      </w:tblGrid>
      <w:tr w:rsidRPr="00725760" w:rsidR="005A73E6" w:rsidTr="53DD8B50" w14:paraId="2A28E95F" w14:textId="77777777">
        <w:trPr>
          <w:trHeight w:val="340"/>
        </w:trPr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006699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9F2054" w:rsidRDefault="005A73E6" w14:paraId="37AC53D7" w14:textId="77777777">
            <w:pPr>
              <w:pStyle w:val="tabulkatesna"/>
            </w:pPr>
            <w:r w:rsidRPr="00725760">
              <w:t>Kód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006699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9F2054" w:rsidRDefault="005A73E6" w14:paraId="69193F76" w14:textId="77777777">
            <w:pPr>
              <w:pStyle w:val="tabulkatesna"/>
            </w:pPr>
            <w:r w:rsidRPr="00725760">
              <w:t>Název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006699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9F2054" w:rsidRDefault="005A73E6" w14:paraId="08A48257" w14:textId="77777777">
            <w:pPr>
              <w:pStyle w:val="tabulkatesna"/>
            </w:pPr>
            <w:r w:rsidRPr="00725760">
              <w:t>Zkratka</w:t>
            </w:r>
          </w:p>
        </w:tc>
      </w:tr>
      <w:tr w:rsidRPr="00725760" w:rsidR="005A73E6" w:rsidTr="53DD8B50" w14:paraId="2F5B450F" w14:textId="77777777">
        <w:trPr>
          <w:trHeight w:val="340"/>
        </w:trPr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7E8DA9F7" w14:textId="77777777">
            <w:pPr>
              <w:rPr>
                <w:rStyle w:val="Siln"/>
              </w:rPr>
            </w:pPr>
            <w:r w:rsidRPr="53DD8B50" w:rsidR="53DD8B50">
              <w:rPr>
                <w:rStyle w:val="Siln"/>
              </w:rPr>
              <w:t>421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1BBE5B60" w14:textId="77777777">
            <w:pPr>
              <w:rPr>
                <w:b/>
              </w:rPr>
            </w:pPr>
            <w:r w:rsidRPr="00725760">
              <w:t>Doprava Ústeckého kraje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70C4220D" w14:textId="77777777">
            <w:pPr>
              <w:rPr>
                <w:b/>
              </w:rPr>
            </w:pPr>
            <w:r w:rsidRPr="00725760">
              <w:t>DÚK</w:t>
            </w:r>
          </w:p>
        </w:tc>
      </w:tr>
      <w:tr w:rsidRPr="00725760" w:rsidR="005A73E6" w:rsidTr="53DD8B50" w14:paraId="2091C1D9" w14:textId="77777777">
        <w:trPr>
          <w:trHeight w:val="340"/>
        </w:trPr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5B751F7F" w14:textId="77777777">
            <w:pPr>
              <w:rPr>
                <w:rStyle w:val="Siln"/>
              </w:rPr>
            </w:pPr>
            <w:r w:rsidRPr="53DD8B50" w:rsidR="53DD8B50">
              <w:rPr>
                <w:rStyle w:val="Siln"/>
              </w:rPr>
              <w:t>411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37463D2E" w14:textId="77777777">
            <w:pPr>
              <w:rPr>
                <w:b/>
              </w:rPr>
            </w:pPr>
            <w:r w:rsidRPr="00725760">
              <w:t>Integrovaný dopravní systém Karlovarského kraje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1CA5D2B9" w14:textId="77777777">
            <w:pPr>
              <w:rPr>
                <w:b/>
              </w:rPr>
            </w:pPr>
            <w:r w:rsidRPr="00725760">
              <w:t>IDOK</w:t>
            </w:r>
          </w:p>
        </w:tc>
      </w:tr>
      <w:tr w:rsidRPr="00725760" w:rsidR="005A73E6" w:rsidTr="53DD8B50" w14:paraId="48C8368D" w14:textId="77777777">
        <w:trPr>
          <w:trHeight w:val="340"/>
        </w:trPr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12C675FB" w14:textId="77777777">
            <w:pPr>
              <w:rPr>
                <w:rStyle w:val="Siln"/>
              </w:rPr>
            </w:pPr>
            <w:r w:rsidRPr="53DD8B50" w:rsidR="53DD8B50">
              <w:rPr>
                <w:rStyle w:val="Siln"/>
              </w:rPr>
              <w:t>512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62A8D0FC" w14:textId="77777777">
            <w:pPr>
              <w:rPr>
                <w:b/>
              </w:rPr>
            </w:pPr>
            <w:r w:rsidRPr="00725760">
              <w:t>Integrovaný dopravní systém Libereckého kraje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0166333C" w14:textId="77777777">
            <w:pPr>
              <w:rPr>
                <w:b/>
              </w:rPr>
            </w:pPr>
            <w:r w:rsidRPr="00725760">
              <w:t>IDOL</w:t>
            </w:r>
          </w:p>
        </w:tc>
      </w:tr>
      <w:tr w:rsidRPr="00725760" w:rsidR="005A73E6" w:rsidTr="53DD8B50" w14:paraId="25D059A2" w14:textId="77777777">
        <w:trPr>
          <w:trHeight w:val="340"/>
        </w:trPr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43E18A14" w14:textId="77777777">
            <w:pPr>
              <w:rPr>
                <w:rStyle w:val="Siln"/>
              </w:rPr>
            </w:pPr>
            <w:r w:rsidRPr="53DD8B50" w:rsidR="53DD8B50">
              <w:rPr>
                <w:rStyle w:val="Siln"/>
              </w:rPr>
              <w:t>321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3E7AF1D0" w14:textId="77777777">
            <w:pPr>
              <w:rPr>
                <w:b/>
              </w:rPr>
            </w:pPr>
            <w:r w:rsidRPr="00725760">
              <w:t>Integrovaná doprava Plzeňska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0D9B9C85" w14:textId="77777777">
            <w:pPr>
              <w:rPr>
                <w:b/>
              </w:rPr>
            </w:pPr>
            <w:r w:rsidRPr="00725760">
              <w:t>IDP</w:t>
            </w:r>
          </w:p>
        </w:tc>
      </w:tr>
      <w:tr w:rsidRPr="00725760" w:rsidR="005A73E6" w:rsidTr="53DD8B50" w14:paraId="0CD56ABC" w14:textId="77777777">
        <w:trPr>
          <w:trHeight w:val="340"/>
        </w:trPr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450B61FC" w14:textId="77777777">
            <w:pPr>
              <w:rPr>
                <w:rStyle w:val="Siln"/>
              </w:rPr>
            </w:pPr>
            <w:r w:rsidRPr="53DD8B50" w:rsidR="53DD8B50">
              <w:rPr>
                <w:rStyle w:val="Siln"/>
              </w:rPr>
              <w:t>311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60BADAFC" w14:textId="77777777">
            <w:pPr>
              <w:rPr>
                <w:b/>
              </w:rPr>
            </w:pPr>
            <w:r w:rsidRPr="00725760">
              <w:t>Integrovaný dopravní systém Jihočeského kraje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7B6FD899" w14:textId="77777777">
            <w:pPr>
              <w:rPr>
                <w:b/>
              </w:rPr>
            </w:pPr>
            <w:r w:rsidRPr="00725760">
              <w:t>IDS JK</w:t>
            </w:r>
          </w:p>
        </w:tc>
      </w:tr>
      <w:tr w:rsidRPr="00725760" w:rsidR="005A73E6" w:rsidTr="53DD8B50" w14:paraId="24E41D5B" w14:textId="77777777">
        <w:trPr>
          <w:trHeight w:val="340"/>
        </w:trPr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726C593A" w14:textId="77777777">
            <w:pPr>
              <w:rPr>
                <w:rStyle w:val="Siln"/>
              </w:rPr>
            </w:pPr>
            <w:r w:rsidRPr="53DD8B50" w:rsidR="53DD8B50">
              <w:rPr>
                <w:rStyle w:val="Siln"/>
              </w:rPr>
              <w:t>621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41A80958" w14:textId="77777777">
            <w:pPr>
              <w:rPr>
                <w:b/>
              </w:rPr>
            </w:pPr>
            <w:r w:rsidRPr="00725760">
              <w:t>Integrovaný dopravní systém Jihomoravského kraje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667B57CC" w14:textId="77777777">
            <w:pPr>
              <w:rPr>
                <w:b/>
              </w:rPr>
            </w:pPr>
            <w:r w:rsidRPr="00725760">
              <w:t>IDS JMK</w:t>
            </w:r>
          </w:p>
        </w:tc>
      </w:tr>
      <w:tr w:rsidRPr="00725760" w:rsidR="005A73E6" w:rsidTr="53DD8B50" w14:paraId="5B054B6A" w14:textId="77777777">
        <w:trPr>
          <w:trHeight w:val="340"/>
        </w:trPr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5E46E347" w14:textId="77777777">
            <w:pPr>
              <w:rPr>
                <w:rStyle w:val="Siln"/>
              </w:rPr>
            </w:pPr>
            <w:r w:rsidRPr="53DD8B50" w:rsidR="53DD8B50">
              <w:rPr>
                <w:rStyle w:val="Siln"/>
              </w:rPr>
              <w:t>313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608A15F9" w14:textId="77777777">
            <w:pPr>
              <w:rPr>
                <w:b/>
              </w:rPr>
            </w:pPr>
            <w:r w:rsidRPr="00725760">
              <w:t>Integrovaný dopravní systém Táborska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2C79E2FA" w14:textId="77777777">
            <w:pPr>
              <w:rPr>
                <w:b/>
              </w:rPr>
            </w:pPr>
            <w:r w:rsidRPr="00725760">
              <w:t>IDS TA</w:t>
            </w:r>
          </w:p>
        </w:tc>
      </w:tr>
      <w:tr w:rsidRPr="00725760" w:rsidR="005A73E6" w:rsidTr="53DD8B50" w14:paraId="534B90CC" w14:textId="77777777">
        <w:trPr>
          <w:trHeight w:val="340"/>
        </w:trPr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752AFCFE" w14:textId="77777777">
            <w:pPr>
              <w:rPr>
                <w:rStyle w:val="Siln"/>
              </w:rPr>
            </w:pPr>
            <w:r w:rsidRPr="53DD8B50" w:rsidR="53DD8B50">
              <w:rPr>
                <w:rStyle w:val="Siln"/>
              </w:rPr>
              <w:t>711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0D38942A" w14:textId="77777777">
            <w:pPr>
              <w:rPr>
                <w:b/>
              </w:rPr>
            </w:pPr>
            <w:r w:rsidRPr="00725760">
              <w:t>Integrovaný dopravní systém Olomouckého kraje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4E98B459" w14:textId="77777777">
            <w:pPr>
              <w:rPr>
                <w:b/>
              </w:rPr>
            </w:pPr>
            <w:r w:rsidRPr="00725760">
              <w:t>IDSOK</w:t>
            </w:r>
          </w:p>
        </w:tc>
      </w:tr>
      <w:tr w:rsidRPr="00725760" w:rsidR="005A73E6" w:rsidTr="53DD8B50" w14:paraId="1AE01F04" w14:textId="77777777">
        <w:trPr>
          <w:trHeight w:val="340"/>
        </w:trPr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14FED37B" w14:textId="77777777">
            <w:pPr>
              <w:rPr>
                <w:rStyle w:val="Siln"/>
              </w:rPr>
            </w:pPr>
            <w:r w:rsidRPr="53DD8B50" w:rsidR="53DD8B50">
              <w:rPr>
                <w:rStyle w:val="Siln"/>
              </w:rPr>
              <w:t>522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0F03C258" w14:textId="77777777">
            <w:pPr>
              <w:rPr>
                <w:b/>
              </w:rPr>
            </w:pPr>
            <w:r w:rsidRPr="00725760">
              <w:t>Integrovaná regionální doprava Královéhradeckého a Pardubického kraje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1E436756" w14:textId="77777777">
            <w:pPr>
              <w:rPr>
                <w:b/>
              </w:rPr>
            </w:pPr>
            <w:r w:rsidRPr="00725760">
              <w:t>IREDO</w:t>
            </w:r>
          </w:p>
        </w:tc>
      </w:tr>
      <w:tr w:rsidRPr="00725760" w:rsidR="005A73E6" w:rsidTr="53DD8B50" w14:paraId="248FAF32" w14:textId="77777777">
        <w:trPr>
          <w:trHeight w:val="340"/>
        </w:trPr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2312AEF4" w14:textId="77777777">
            <w:pPr>
              <w:rPr>
                <w:rStyle w:val="Siln"/>
              </w:rPr>
            </w:pPr>
            <w:r w:rsidRPr="53DD8B50" w:rsidR="53DD8B50">
              <w:rPr>
                <w:rStyle w:val="Siln"/>
              </w:rPr>
              <w:t>811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1ECE7998" w14:textId="77777777">
            <w:pPr>
              <w:rPr>
                <w:b/>
              </w:rPr>
            </w:pPr>
            <w:r w:rsidRPr="00725760">
              <w:t>Integrovaný dopravní systém Moravskoslezského kraje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721B8379" w14:textId="77777777">
            <w:pPr>
              <w:rPr>
                <w:b/>
              </w:rPr>
            </w:pPr>
            <w:r w:rsidRPr="00725760">
              <w:t>ODIS</w:t>
            </w:r>
          </w:p>
        </w:tc>
      </w:tr>
      <w:tr w:rsidRPr="00725760" w:rsidR="005A73E6" w:rsidTr="53DD8B50" w14:paraId="73D2B47F" w14:textId="77777777">
        <w:trPr>
          <w:trHeight w:val="340"/>
        </w:trPr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3740DCEB" w14:textId="77777777">
            <w:pPr>
              <w:rPr>
                <w:rStyle w:val="Siln"/>
              </w:rPr>
            </w:pPr>
            <w:r w:rsidRPr="53DD8B50" w:rsidR="53DD8B50">
              <w:rPr>
                <w:rStyle w:val="Siln"/>
              </w:rPr>
              <w:t>111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4E67EF59" w14:textId="77777777">
            <w:r w:rsidRPr="00725760">
              <w:t>Pražská integrovaná doprava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04560A38" w14:textId="77777777">
            <w:r w:rsidRPr="00725760">
              <w:t>PID</w:t>
            </w:r>
          </w:p>
        </w:tc>
      </w:tr>
      <w:tr w:rsidRPr="00725760" w:rsidR="005A73E6" w:rsidTr="53DD8B50" w14:paraId="630F0FB5" w14:textId="77777777">
        <w:trPr>
          <w:trHeight w:val="340"/>
        </w:trPr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75636824" w14:textId="77777777">
            <w:pPr>
              <w:rPr>
                <w:b/>
              </w:rPr>
            </w:pPr>
            <w:r w:rsidRPr="00725760">
              <w:t>521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019F1E99" w14:textId="77777777">
            <w:pPr>
              <w:rPr>
                <w:b/>
              </w:rPr>
            </w:pPr>
            <w:r w:rsidRPr="00725760">
              <w:t>Východočeský dopravní integrovaný systém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50658E40" w14:textId="77777777">
            <w:pPr>
              <w:rPr>
                <w:b/>
              </w:rPr>
            </w:pPr>
            <w:r w:rsidRPr="00725760">
              <w:t>VYDIS</w:t>
            </w:r>
          </w:p>
        </w:tc>
      </w:tr>
      <w:tr w:rsidRPr="00725760" w:rsidR="005A73E6" w:rsidTr="53DD8B50" w14:paraId="14B007F0" w14:textId="77777777">
        <w:trPr>
          <w:trHeight w:val="340"/>
        </w:trPr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53DA6B9E" w14:textId="77777777">
            <w:pPr>
              <w:rPr>
                <w:b/>
              </w:rPr>
            </w:pPr>
            <w:r w:rsidRPr="00725760">
              <w:t>721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7D5F7692" w14:textId="77777777">
            <w:pPr>
              <w:rPr>
                <w:b/>
              </w:rPr>
            </w:pPr>
            <w:r w:rsidRPr="00725760">
              <w:t>Zlínská integrovaná doprava</w:t>
            </w:r>
          </w:p>
        </w:tc>
        <w:tc>
          <w:tcPr>
            <w:tcW w:w="0" w:type="auto"/>
            <w:tcBorders>
              <w:top w:val="outset" w:color="808080" w:themeColor="background1" w:themeShade="80" w:sz="6" w:space="0"/>
              <w:left w:val="outset" w:color="808080" w:themeColor="background1" w:themeShade="80" w:sz="6" w:space="0"/>
              <w:bottom w:val="outset" w:color="808080" w:themeColor="background1" w:themeShade="80" w:sz="6" w:space="0"/>
              <w:right w:val="outset" w:color="808080" w:themeColor="background1" w:themeShade="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5254A7A3" w14:textId="77777777">
            <w:pPr>
              <w:rPr>
                <w:b/>
              </w:rPr>
            </w:pPr>
            <w:r w:rsidRPr="00725760">
              <w:t>ZID</w:t>
            </w:r>
          </w:p>
        </w:tc>
      </w:tr>
    </w:tbl>
    <w:p w:rsidR="005A73E6" w:rsidP="005A73E6" w:rsidRDefault="005A73E6" w14:paraId="402D2EFF" w14:textId="77777777">
      <w:pPr>
        <w:rPr>
          <w:lang w:val="en-US"/>
        </w:rPr>
      </w:pPr>
    </w:p>
    <w:p w:rsidR="005A73E6" w:rsidP="005A73E6" w:rsidRDefault="00005F45" w14:paraId="2070B7F1" w14:textId="77777777">
      <w:hyperlink w:history="1" r:id="rId14">
        <w:r w:rsidR="005A73E6">
          <w:rPr>
            <w:rStyle w:val="Hypertextovodkaz"/>
          </w:rPr>
          <w:t>https:/</w:t>
        </w:r>
        <w:r w:rsidR="005A73E6">
          <w:rPr>
            <w:rStyle w:val="Hypertextovodkaz"/>
          </w:rPr>
          <w:t>/</w:t>
        </w:r>
        <w:r w:rsidR="005A73E6">
          <w:rPr>
            <w:rStyle w:val="Hypertextovodkaz"/>
          </w:rPr>
          <w:t>www.cisjr.cz/doc/ids.htm</w:t>
        </w:r>
      </w:hyperlink>
    </w:p>
    <w:p w:rsidR="005A73E6" w:rsidP="005A73E6" w:rsidRDefault="005A73E6" w14:paraId="1F4D6115" w14:textId="7AE4050A">
      <w:pPr>
        <w:rPr>
          <w:lang w:val="en-US"/>
        </w:rPr>
      </w:pPr>
      <w:r w:rsidRPr="53DD8B50" w:rsidR="53DD8B50">
        <w:rPr>
          <w:lang w:val="en-US"/>
        </w:rPr>
        <w:t xml:space="preserve">Pro PID </w:t>
      </w:r>
      <w:proofErr w:type="spellStart"/>
      <w:r w:rsidRPr="53DD8B50" w:rsidR="53DD8B50">
        <w:rPr>
          <w:lang w:val="en-US"/>
        </w:rPr>
        <w:t>odpovídá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hodnota</w:t>
      </w:r>
      <w:proofErr w:type="spellEnd"/>
      <w:r w:rsidRPr="53DD8B50" w:rsidR="53DD8B50">
        <w:rPr>
          <w:lang w:val="en-US"/>
        </w:rPr>
        <w:t xml:space="preserve"> </w:t>
      </w:r>
      <w:r w:rsidRPr="53DD8B50" w:rsidR="53DD8B50">
        <w:rPr>
          <w:rStyle w:val="Siln"/>
        </w:rPr>
        <w:t>PID</w:t>
      </w:r>
      <w:r w:rsidRPr="53DD8B50" w:rsidR="53DD8B50">
        <w:rPr>
          <w:lang w:val="en-US"/>
        </w:rPr>
        <w:t>.</w:t>
      </w:r>
    </w:p>
    <w:p w:rsidR="005A73E6" w:rsidP="005A73E6" w:rsidRDefault="005A73E6" w14:paraId="769235DF" w14:textId="663C97F5">
      <w:pPr>
        <w:rPr>
          <w:lang w:val="en-US"/>
        </w:rPr>
      </w:pPr>
      <w:r w:rsidRPr="53DD8B50" w:rsidR="53DD8B50">
        <w:rPr>
          <w:lang w:val="en-US"/>
        </w:rPr>
        <w:t xml:space="preserve">Pro </w:t>
      </w:r>
      <w:proofErr w:type="spellStart"/>
      <w:r w:rsidRPr="53DD8B50" w:rsidR="53DD8B50">
        <w:rPr>
          <w:lang w:val="en-US"/>
        </w:rPr>
        <w:t>použití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mimo</w:t>
      </w:r>
      <w:proofErr w:type="spellEnd"/>
      <w:r w:rsidRPr="53DD8B50" w:rsidR="53DD8B50">
        <w:rPr>
          <w:lang w:val="en-US"/>
        </w:rPr>
        <w:t xml:space="preserve"> IDS </w:t>
      </w:r>
      <w:proofErr w:type="spellStart"/>
      <w:r w:rsidRPr="53DD8B50" w:rsidR="53DD8B50">
        <w:rPr>
          <w:lang w:val="en-US"/>
        </w:rPr>
        <w:t>lze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využít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hodnotu</w:t>
      </w:r>
      <w:proofErr w:type="spellEnd"/>
      <w:r w:rsidRPr="53DD8B50" w:rsidR="53DD8B50">
        <w:rPr>
          <w:lang w:val="en-US"/>
        </w:rPr>
        <w:t xml:space="preserve"> </w:t>
      </w:r>
      <w:r w:rsidRPr="53DD8B50" w:rsidR="53DD8B50">
        <w:rPr>
          <w:rStyle w:val="Siln"/>
        </w:rPr>
        <w:t>0</w:t>
      </w:r>
      <w:r w:rsidRPr="53DD8B50" w:rsidR="53DD8B50">
        <w:rPr>
          <w:lang w:val="en-US"/>
        </w:rPr>
        <w:t>.</w:t>
      </w:r>
    </w:p>
    <w:p w:rsidR="00867187" w:rsidP="005A73E6" w:rsidRDefault="00867187" w14:paraId="3D9E7FA0" w14:textId="3AD18F88">
      <w:pPr>
        <w:rPr>
          <w:lang w:val="en-US"/>
        </w:rPr>
      </w:pPr>
      <w:r w:rsidRPr="53DD8B50" w:rsidR="53DD8B50">
        <w:rPr>
          <w:lang w:val="en-US"/>
        </w:rPr>
        <w:t xml:space="preserve">Pro PID </w:t>
      </w:r>
      <w:proofErr w:type="spellStart"/>
      <w:r w:rsidRPr="53DD8B50" w:rsidR="53DD8B50">
        <w:rPr>
          <w:lang w:val="en-US"/>
        </w:rPr>
        <w:t>musí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být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hodnoty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palubním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počítačem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seřazeny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dle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hierarchie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určené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standardem</w:t>
      </w:r>
      <w:proofErr w:type="spellEnd"/>
      <w:r w:rsidRPr="53DD8B50" w:rsidR="53DD8B50">
        <w:rPr>
          <w:lang w:val="en-US"/>
        </w:rPr>
        <w:t xml:space="preserve"> pro </w:t>
      </w:r>
      <w:proofErr w:type="spellStart"/>
      <w:r w:rsidRPr="53DD8B50" w:rsidR="53DD8B50">
        <w:rPr>
          <w:lang w:val="en-US"/>
        </w:rPr>
        <w:t>informační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systémy</w:t>
      </w:r>
      <w:proofErr w:type="spellEnd"/>
      <w:r w:rsidRPr="53DD8B50" w:rsidR="53DD8B50">
        <w:rPr>
          <w:lang w:val="en-US"/>
        </w:rPr>
        <w:t>.</w:t>
      </w:r>
    </w:p>
    <w:p w:rsidR="005A73E6" w:rsidP="005A73E6" w:rsidRDefault="005A73E6" w14:paraId="6229A4A5" w14:textId="32F02AD3">
      <w:pPr>
        <w:rPr>
          <w:lang w:val="en-US"/>
        </w:rPr>
      </w:pPr>
      <w:proofErr w:type="spellStart"/>
      <w:r w:rsidRPr="53DD8B50" w:rsidR="53DD8B50">
        <w:rPr>
          <w:lang w:val="en-US"/>
        </w:rPr>
        <w:t>ZoneName</w:t>
      </w:r>
      <w:proofErr w:type="spellEnd"/>
      <w:r w:rsidRPr="53DD8B50" w:rsidR="53DD8B50">
        <w:rPr>
          <w:lang w:val="en-US"/>
        </w:rPr>
        <w:t xml:space="preserve"> (YYY): </w:t>
      </w:r>
      <w:r w:rsidRPr="53DD8B50" w:rsidR="53DD8B50">
        <w:rPr>
          <w:rStyle w:val="Siln"/>
        </w:rPr>
        <w:t>P</w:t>
      </w:r>
      <w:r w:rsidRPr="53DD8B50" w:rsidR="53DD8B50">
        <w:rPr>
          <w:lang w:val="en-US"/>
        </w:rPr>
        <w:t xml:space="preserve">, </w:t>
      </w:r>
      <w:r w:rsidRPr="53DD8B50" w:rsidR="53DD8B50">
        <w:rPr>
          <w:rStyle w:val="Siln"/>
        </w:rPr>
        <w:t>0, B, 1, 2</w:t>
      </w:r>
      <w:r w:rsidRPr="53DD8B50" w:rsidR="53DD8B50">
        <w:rPr>
          <w:lang w:val="en-US"/>
        </w:rPr>
        <w:t xml:space="preserve"> … - </w:t>
      </w:r>
      <w:proofErr w:type="spellStart"/>
      <w:r w:rsidRPr="53DD8B50" w:rsidR="53DD8B50">
        <w:rPr>
          <w:lang w:val="en-US"/>
        </w:rPr>
        <w:t>Každé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pásmo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ve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zvláštním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tagu</w:t>
      </w:r>
      <w:proofErr w:type="spellEnd"/>
      <w:r w:rsidRPr="53DD8B50" w:rsidR="53DD8B50">
        <w:rPr>
          <w:lang w:val="en-US"/>
        </w:rPr>
        <w:t xml:space="preserve"> &lt;</w:t>
      </w:r>
      <w:proofErr w:type="spellStart"/>
      <w:r w:rsidRPr="53DD8B50" w:rsidR="53DD8B50">
        <w:rPr>
          <w:lang w:val="en-US"/>
        </w:rPr>
        <w:t>FareZone</w:t>
      </w:r>
      <w:proofErr w:type="spellEnd"/>
      <w:r w:rsidRPr="53DD8B50" w:rsidR="53DD8B50">
        <w:rPr>
          <w:lang w:val="en-US"/>
        </w:rPr>
        <w:t>&gt;!</w:t>
      </w:r>
    </w:p>
    <w:p w:rsidR="00DC09FD" w:rsidP="005A73E6" w:rsidRDefault="00DC09FD" w14:paraId="1882BFDC" w14:textId="77777777">
      <w:pPr>
        <w:rPr>
          <w:lang w:val="en-US"/>
        </w:rPr>
      </w:pPr>
    </w:p>
    <w:p w:rsidR="00DC09FD" w:rsidP="005A73E6" w:rsidRDefault="00DC09FD" w14:paraId="7F7AD0C8" w14:textId="5E799513">
      <w:pPr>
        <w:rPr>
          <w:lang w:val="en-US"/>
        </w:rPr>
      </w:pPr>
      <w:r>
        <w:rPr>
          <w:lang w:val="en-US"/>
        </w:rPr>
        <w:t>K zobrazení zkratky IDS dochází jen tehdy, pokud se v seznamu zón dané zastávky vyskytují pásma/zóny různých IDS:</w:t>
      </w:r>
    </w:p>
    <w:p w:rsidR="00210BF8" w:rsidP="005A73E6" w:rsidRDefault="00210BF8" w14:paraId="47E810B6" w14:textId="77777777">
      <w:pPr>
        <w:rPr>
          <w:lang w:val="en-US"/>
        </w:rPr>
      </w:pPr>
    </w:p>
    <w:p w:rsidR="00210BF8" w:rsidP="005A73E6" w:rsidRDefault="00210BF8" w14:paraId="3775AFCA" w14:textId="77777777">
      <w:pPr>
        <w:rPr>
          <w:lang w:val="en-US"/>
        </w:rPr>
      </w:pPr>
    </w:p>
    <w:p w:rsidR="00210BF8" w:rsidP="005A73E6" w:rsidRDefault="00210BF8" w14:paraId="26CD1AE5" w14:textId="77777777">
      <w:pPr>
        <w:rPr>
          <w:lang w:val="en-US"/>
        </w:rPr>
      </w:pPr>
    </w:p>
    <w:p w:rsidR="00DC09FD" w:rsidP="00DC09FD" w:rsidRDefault="00DC09FD" w14:paraId="11A30779" w14:textId="77777777">
      <w:pPr>
        <w:rPr>
          <w:lang w:val="en-US"/>
        </w:rPr>
      </w:pPr>
    </w:p>
    <w:p w:rsidR="00210BF8" w:rsidP="00DC09FD" w:rsidRDefault="00210BF8" w14:paraId="000C4E64" w14:textId="2FFBC099">
      <w:pPr>
        <w:rPr>
          <w:lang w:val="en-US"/>
        </w:rPr>
      </w:pPr>
      <w:r>
        <w:drawing>
          <wp:inline wp14:editId="485F4B1B" wp14:anchorId="6642A705">
            <wp:extent cx="5760720" cy="1518920"/>
            <wp:effectExtent l="0" t="0" r="0" b="5080"/>
            <wp:docPr id="642539019" name="Obrázek 3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ek 30"/>
                    <pic:cNvPicPr/>
                  </pic:nvPicPr>
                  <pic:blipFill>
                    <a:blip r:embed="R44e874020ee549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E1" w:rsidP="00DC09FD" w:rsidRDefault="000E0BE1" w14:paraId="68186C4B" w14:textId="331C4CE1">
      <w:pPr>
        <w:rPr>
          <w:lang w:val="en-US"/>
        </w:rPr>
      </w:pPr>
      <w:r>
        <w:rPr>
          <w:lang w:val="en-US"/>
        </w:rPr>
        <w:t xml:space="preserve">Překrývající se zóny musí být v XML uloženy v tom pořadí změny IDS systémů. Tzn. v tomto případě </w:t>
      </w:r>
    </w:p>
    <w:p w:rsidR="000E0BE1" w:rsidP="000E0BE1" w:rsidRDefault="000E0BE1" w14:paraId="2980D242" w14:textId="77777777">
      <w:pPr>
        <w:pStyle w:val="zdrojovkd"/>
        <w:rPr>
          <w:lang w:val="en-US"/>
        </w:rPr>
      </w:pPr>
      <w:r>
        <w:rPr>
          <w:lang w:val="en-US"/>
        </w:rPr>
        <w:lastRenderedPageBreak/>
        <w:t>&lt;StopPoint&gt;</w:t>
      </w:r>
    </w:p>
    <w:p w:rsidRPr="008E4B77" w:rsidR="008E4B77" w:rsidP="00B71A92" w:rsidRDefault="008E4B77" w14:paraId="7895FBF0" w14:textId="1B2B5874">
      <w:pPr>
        <w:pStyle w:val="zdrojovkd"/>
        <w:rPr>
          <w:lang w:val="en-US"/>
        </w:rPr>
      </w:pPr>
      <w:r>
        <w:rPr>
          <w:lang w:val="en-US"/>
        </w:rPr>
        <w:tab/>
      </w:r>
      <w:r w:rsidRPr="008E4B77" w:rsidR="00B71A92">
        <w:rPr>
          <w:lang w:val="en-US"/>
        </w:rPr>
        <w:t>&lt;FareZone&gt;</w:t>
      </w:r>
    </w:p>
    <w:p w:rsidRPr="008E4B77" w:rsidR="008E4B77" w:rsidP="008E4B77" w:rsidRDefault="008E4B77" w14:paraId="2CEF1648" w14:textId="528CD53D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&lt;FareZoneType&gt;</w:t>
      </w:r>
    </w:p>
    <w:p w:rsidRPr="008E4B77" w:rsidR="008E4B77" w:rsidP="008E4B77" w:rsidRDefault="008E4B77" w14:paraId="6B3697CD" w14:textId="43FEE0AF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</w:t>
      </w:r>
      <w:r w:rsidRPr="008E4B77">
        <w:rPr>
          <w:lang w:val="en-US"/>
        </w:rPr>
        <w:t>FareZoneTypeName&gt;</w:t>
      </w:r>
    </w:p>
    <w:p w:rsidRPr="008E4B77" w:rsidR="008E4B77" w:rsidP="008E4B77" w:rsidRDefault="008E4B77" w14:paraId="286A96E6" w14:textId="6BEB65FB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&lt;Value&gt;PID&lt;/Value&gt;</w:t>
      </w:r>
    </w:p>
    <w:p w:rsidRPr="008E4B77" w:rsidR="008E4B77" w:rsidP="008E4B77" w:rsidRDefault="008E4B77" w14:paraId="1C2BC01C" w14:textId="3568AAC5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:rsidRPr="008E4B77" w:rsidR="008E4B77" w:rsidP="008E4B77" w:rsidRDefault="008E4B77" w14:paraId="5575C1BF" w14:textId="2E9E8D86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&lt;/FareZoneTypeName&gt;</w:t>
      </w:r>
    </w:p>
    <w:p w:rsidRPr="008E4B77" w:rsidR="008E4B77" w:rsidP="008E4B77" w:rsidRDefault="008E4B77" w14:paraId="2196927B" w14:textId="7E15FDB6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&lt;/FareZoneType&gt;</w:t>
      </w:r>
    </w:p>
    <w:p w:rsidRPr="008E4B77" w:rsidR="008E4B77" w:rsidP="008E4B77" w:rsidRDefault="008E4B77" w14:paraId="287E4736" w14:textId="60593C0D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&lt;FareZoneLongName&gt;</w:t>
      </w:r>
    </w:p>
    <w:p w:rsidRPr="008E4B77" w:rsidR="008E4B77" w:rsidP="008E4B77" w:rsidRDefault="008E4B77" w14:paraId="0F7EA3E2" w14:textId="231F0BBA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</w:t>
      </w:r>
      <w:r w:rsidR="00B71A92">
        <w:rPr>
          <w:lang w:val="en-US"/>
        </w:rPr>
        <w:t>6</w:t>
      </w:r>
      <w:r w:rsidRPr="008E4B77">
        <w:rPr>
          <w:lang w:val="en-US"/>
        </w:rPr>
        <w:t>&lt;/Value&gt;</w:t>
      </w:r>
    </w:p>
    <w:p w:rsidRPr="008E4B77" w:rsidR="008E4B77" w:rsidP="008E4B77" w:rsidRDefault="008E4B77" w14:paraId="0861D099" w14:textId="2739ED23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:rsidRPr="008E4B77" w:rsidR="008E4B77" w:rsidP="008E4B77" w:rsidRDefault="008E4B77" w14:paraId="2B8C399A" w14:textId="0A977B7A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&lt;/FareZoneLongName&gt;</w:t>
      </w:r>
    </w:p>
    <w:p w:rsidRPr="008E4B77" w:rsidR="008E4B77" w:rsidP="008E4B77" w:rsidRDefault="008E4B77" w14:paraId="3D8A8F61" w14:textId="780893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&lt;FareZoneShortName&gt;</w:t>
      </w:r>
    </w:p>
    <w:p w:rsidRPr="008E4B77" w:rsidR="008E4B77" w:rsidP="008E4B77" w:rsidRDefault="008E4B77" w14:paraId="07AB4C31" w14:textId="52C98364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&lt;Value&gt;3&lt;/Value&gt;</w:t>
      </w:r>
    </w:p>
    <w:p w:rsidRPr="008E4B77" w:rsidR="008E4B77" w:rsidP="008E4B77" w:rsidRDefault="008E4B77" w14:paraId="5196A002" w14:textId="7D53547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:rsidRPr="008E4B77" w:rsidR="008E4B77" w:rsidP="008E4B77" w:rsidRDefault="008E4B77" w14:paraId="1A854D03" w14:textId="36510DF9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&lt;/FareZoneShortName&gt;</w:t>
      </w:r>
    </w:p>
    <w:p w:rsidR="000E0BE1" w:rsidP="008E4B77" w:rsidRDefault="008E4B77" w14:paraId="1C6BC6EE" w14:textId="0279C5E6">
      <w:pPr>
        <w:pStyle w:val="zdrojovkd"/>
        <w:rPr>
          <w:lang w:val="en-US"/>
        </w:rPr>
      </w:pPr>
      <w:r>
        <w:rPr>
          <w:lang w:val="en-US"/>
        </w:rPr>
        <w:tab/>
      </w:r>
      <w:r w:rsidRPr="008E4B77">
        <w:rPr>
          <w:lang w:val="en-US"/>
        </w:rPr>
        <w:t>&lt;/FareZone&gt;</w:t>
      </w:r>
    </w:p>
    <w:p w:rsidRPr="008E4B77" w:rsidR="00B71A92" w:rsidP="00B71A92" w:rsidRDefault="00B71A92" w14:paraId="7CF1A420" w14:textId="37516600">
      <w:pPr>
        <w:pStyle w:val="zdrojovkd"/>
        <w:rPr>
          <w:lang w:val="en-US"/>
        </w:rPr>
      </w:pPr>
      <w:r>
        <w:rPr>
          <w:lang w:val="en-US"/>
        </w:rPr>
        <w:tab/>
      </w:r>
      <w:r w:rsidRPr="008E4B77">
        <w:rPr>
          <w:lang w:val="en-US"/>
        </w:rPr>
        <w:t>&lt;FareZone&gt;</w:t>
      </w:r>
    </w:p>
    <w:p w:rsidRPr="008E4B77" w:rsidR="00B71A92" w:rsidP="00B71A92" w:rsidRDefault="00B71A92" w14:paraId="5D324F57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&lt;FareZoneType&gt;</w:t>
      </w:r>
    </w:p>
    <w:p w:rsidRPr="008E4B77" w:rsidR="00B71A92" w:rsidP="00B71A92" w:rsidRDefault="00B71A92" w14:paraId="6E1AB636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&lt;FareZoneTypeName&gt;</w:t>
      </w:r>
    </w:p>
    <w:p w:rsidRPr="008E4B77" w:rsidR="00B71A92" w:rsidP="00B71A92" w:rsidRDefault="00B71A92" w14:paraId="11CD2E41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&lt;Value&gt;IDOL&lt;/Value&gt;</w:t>
      </w:r>
    </w:p>
    <w:p w:rsidRPr="008E4B77" w:rsidR="00B71A92" w:rsidP="00B71A92" w:rsidRDefault="00B71A92" w14:paraId="0774382D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:rsidRPr="008E4B77" w:rsidR="00B71A92" w:rsidP="00B71A92" w:rsidRDefault="00B71A92" w14:paraId="109BD18B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&lt;/FareZoneTypeName&gt;</w:t>
      </w:r>
    </w:p>
    <w:p w:rsidRPr="008E4B77" w:rsidR="00B71A92" w:rsidP="00B71A92" w:rsidRDefault="00B71A92" w14:paraId="44C28801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&lt;/FareZoneType&gt;</w:t>
      </w:r>
    </w:p>
    <w:p w:rsidRPr="008E4B77" w:rsidR="00B71A92" w:rsidP="00B71A92" w:rsidRDefault="00B71A92" w14:paraId="75E86547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&lt;FareZoneLongName&gt;</w:t>
      </w:r>
    </w:p>
    <w:p w:rsidRPr="008E4B77" w:rsidR="00B71A92" w:rsidP="00B71A92" w:rsidRDefault="00B71A92" w14:paraId="6F82499B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&lt;Value&gt;2203&lt;/Value&gt;</w:t>
      </w:r>
    </w:p>
    <w:p w:rsidRPr="008E4B77" w:rsidR="00B71A92" w:rsidP="00B71A92" w:rsidRDefault="00B71A92" w14:paraId="744EA00A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:rsidRPr="008E4B77" w:rsidR="00B71A92" w:rsidP="00B71A92" w:rsidRDefault="00B71A92" w14:paraId="075E8CA8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&lt;/FareZoneLongName&gt;</w:t>
      </w:r>
    </w:p>
    <w:p w:rsidRPr="008E4B77" w:rsidR="00B71A92" w:rsidP="00B71A92" w:rsidRDefault="00B71A92" w14:paraId="5146C798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&lt;FareZoneShortName&gt;</w:t>
      </w:r>
    </w:p>
    <w:p w:rsidRPr="008E4B77" w:rsidR="00B71A92" w:rsidP="00B71A92" w:rsidRDefault="00B71A92" w14:paraId="236405C3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&lt;Value&gt;2203&lt;/Value&gt;</w:t>
      </w:r>
    </w:p>
    <w:p w:rsidRPr="008E4B77" w:rsidR="00B71A92" w:rsidP="00B71A92" w:rsidRDefault="00B71A92" w14:paraId="4F3DC0C3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:rsidRPr="008E4B77" w:rsidR="00B71A92" w:rsidP="00B71A92" w:rsidRDefault="00B71A92" w14:paraId="0F18D827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&lt;/FareZoneShortName&gt;</w:t>
      </w:r>
    </w:p>
    <w:p w:rsidRPr="00705CE8" w:rsidR="00B71A92" w:rsidP="008E4B77" w:rsidRDefault="00B71A92" w14:paraId="14A9C374" w14:textId="72BD6FED">
      <w:pPr>
        <w:pStyle w:val="zdrojovkd"/>
        <w:rPr>
          <w:lang w:val="en-US"/>
        </w:rPr>
      </w:pPr>
      <w:r>
        <w:rPr>
          <w:lang w:val="en-US"/>
        </w:rPr>
        <w:tab/>
      </w:r>
      <w:r w:rsidRPr="008E4B77">
        <w:rPr>
          <w:lang w:val="en-US"/>
        </w:rPr>
        <w:t>&lt;/FareZone&gt;</w:t>
      </w:r>
    </w:p>
    <w:p w:rsidR="000E0BE1" w:rsidP="000E0BE1" w:rsidRDefault="000E0BE1" w14:paraId="16A461C7" w14:textId="77777777">
      <w:pPr>
        <w:pStyle w:val="zdrojovkd"/>
        <w:rPr>
          <w:lang w:val="en-US"/>
        </w:rPr>
      </w:pPr>
      <w:r>
        <w:rPr>
          <w:lang w:val="en-US"/>
        </w:rPr>
        <w:t>&lt;/StopPoint&gt;</w:t>
      </w:r>
    </w:p>
    <w:p w:rsidR="000E0BE1" w:rsidP="00DC09FD" w:rsidRDefault="000E0BE1" w14:paraId="5FBE0FC1" w14:textId="77777777">
      <w:pPr>
        <w:rPr>
          <w:lang w:val="en-US"/>
        </w:rPr>
      </w:pPr>
    </w:p>
    <w:p w:rsidRPr="00275BFA" w:rsidR="000E0BE1" w:rsidP="00DC09FD" w:rsidRDefault="000E0BE1" w14:paraId="25E669B4" w14:textId="0F35609D">
      <w:pPr>
        <w:rPr>
          <w:lang w:val="en-US"/>
        </w:rPr>
      </w:pPr>
      <w:r>
        <w:rPr>
          <w:lang w:val="en-US"/>
        </w:rPr>
        <w:t>Podle pořadí je pak určeno zbarvení pásem.</w:t>
      </w:r>
    </w:p>
    <w:p w:rsidR="005A73E6" w:rsidP="009F4075" w:rsidRDefault="005A73E6" w14:paraId="14AB86D3" w14:textId="0911054A"/>
    <w:p w:rsidR="005A73E6" w:rsidP="004562B9" w:rsidRDefault="001C1F3B" w14:paraId="2CE15134" w14:textId="61531C37">
      <w:pPr>
        <w:pStyle w:val="Nadpis2"/>
        <w:rPr/>
      </w:pPr>
      <w:bookmarkStart w:name="_Toc38585839" w:id="121"/>
      <w:r w:rsidR="53DD8B50">
        <w:rPr/>
        <w:t>Příznaky</w:t>
      </w:r>
      <w:bookmarkEnd w:id="121"/>
    </w:p>
    <w:p w:rsidR="00B1780D" w:rsidP="007F49FD" w:rsidRDefault="004710F9" w14:paraId="7651D5DC" w14:textId="441164AF">
      <w:r w:rsidR="53DD8B50">
        <w:rPr/>
        <w:t>K </w:t>
      </w:r>
      <w:r w:rsidR="53DD8B50">
        <w:rPr/>
        <w:t>zastávkám</w:t>
      </w:r>
      <w:r w:rsidR="53DD8B50">
        <w:rPr/>
        <w:t xml:space="preserve"> a cílům lze přidávat tagy &lt;*</w:t>
      </w:r>
      <w:proofErr w:type="spellStart"/>
      <w:r w:rsidR="53DD8B50">
        <w:rPr/>
        <w:t>Property</w:t>
      </w:r>
      <w:proofErr w:type="spellEnd"/>
      <w:r w:rsidR="53DD8B50">
        <w:rPr/>
        <w:t>&gt;. Každý z nich má povolenou specifickou množinu hodnot, všechny jsou uvedeny zde a v .</w:t>
      </w:r>
      <w:proofErr w:type="spellStart"/>
      <w:r w:rsidR="53DD8B50">
        <w:rPr/>
        <w:t>xsd</w:t>
      </w:r>
      <w:proofErr w:type="spellEnd"/>
      <w:r w:rsidR="53DD8B50">
        <w:rPr/>
        <w:t xml:space="preserve"> souborech. Všechny lze umístit zpravidla ve více výskytech v jednom mateřském tagu.</w:t>
      </w:r>
    </w:p>
    <w:p w:rsidR="00B1780D" w:rsidP="00B1780D" w:rsidRDefault="00B1780D" w14:paraId="687D719F" w14:textId="76173993">
      <w:pPr>
        <w:pStyle w:val="Odstavecseseznamem"/>
        <w:numPr>
          <w:ilvl w:val="0"/>
          <w:numId w:val="6"/>
        </w:numPr>
      </w:pPr>
      <w:r>
        <w:t>LineProperty</w:t>
      </w:r>
    </w:p>
    <w:p w:rsidR="00B1780D" w:rsidP="00B1780D" w:rsidRDefault="00B1780D" w14:paraId="1DC1BF17" w14:textId="5BF27578">
      <w:pPr>
        <w:pStyle w:val="Odstavecseseznamem"/>
        <w:numPr>
          <w:ilvl w:val="0"/>
          <w:numId w:val="6"/>
        </w:numPr>
      </w:pPr>
      <w:r>
        <w:t>ConnectionProperty</w:t>
      </w:r>
    </w:p>
    <w:p w:rsidR="00B1780D" w:rsidP="00B1780D" w:rsidRDefault="00B1780D" w14:paraId="7408B4CF" w14:textId="09B29473">
      <w:pPr>
        <w:pStyle w:val="Odstavecseseznamem"/>
        <w:numPr>
          <w:ilvl w:val="0"/>
          <w:numId w:val="6"/>
        </w:numPr>
      </w:pPr>
      <w:r>
        <w:t>DestinationProperty</w:t>
      </w:r>
    </w:p>
    <w:p w:rsidR="00B1780D" w:rsidP="00B1780D" w:rsidRDefault="00B1780D" w14:paraId="22F5A77E" w14:textId="2FFE383B">
      <w:pPr>
        <w:pStyle w:val="Odstavecseseznamem"/>
        <w:numPr>
          <w:ilvl w:val="0"/>
          <w:numId w:val="6"/>
        </w:numPr>
      </w:pPr>
      <w:r>
        <w:t>ViaPointProperty</w:t>
      </w:r>
    </w:p>
    <w:p w:rsidR="00B1780D" w:rsidP="007F49FD" w:rsidRDefault="00B1780D" w14:paraId="0F55DEDE" w14:textId="77777777"/>
    <w:p w:rsidR="001C1F3B" w:rsidP="001C1F3B" w:rsidRDefault="001C1F3B" w14:paraId="5BA3A008" w14:textId="11586074">
      <w:pPr>
        <w:pStyle w:val="Nadpis3"/>
        <w:rPr>
          <w:lang w:val="en-US"/>
        </w:rPr>
      </w:pPr>
      <w:r w:rsidRPr="53DD8B50" w:rsidR="53DD8B50">
        <w:rPr>
          <w:lang w:val="en-US"/>
        </w:rPr>
        <w:t xml:space="preserve">LineProperty </w:t>
      </w:r>
    </w:p>
    <w:p w:rsidRPr="006B552A" w:rsidR="006B552A" w:rsidP="006B552A" w:rsidRDefault="006B552A" w14:paraId="0678F625" w14:textId="342D2DF6">
      <w:pPr>
        <w:rPr>
          <w:lang w:val="en-US"/>
        </w:rPr>
      </w:pPr>
      <w:r w:rsidRPr="53DD8B50" w:rsidR="53DD8B50">
        <w:rPr>
          <w:lang w:val="en-US"/>
        </w:rPr>
        <w:t xml:space="preserve">V </w:t>
      </w:r>
      <w:proofErr w:type="spellStart"/>
      <w:r w:rsidRPr="53DD8B50" w:rsidR="53DD8B50">
        <w:rPr>
          <w:lang w:val="en-US"/>
        </w:rPr>
        <w:t>kombinaci</w:t>
      </w:r>
      <w:proofErr w:type="spellEnd"/>
      <w:r w:rsidRPr="53DD8B50" w:rsidR="53DD8B50">
        <w:rPr>
          <w:lang w:val="en-US"/>
        </w:rPr>
        <w:t xml:space="preserve"> s </w:t>
      </w:r>
      <w:proofErr w:type="spellStart"/>
      <w:r w:rsidRPr="53DD8B50" w:rsidR="53DD8B50">
        <w:rPr>
          <w:lang w:val="en-US"/>
        </w:rPr>
        <w:t>typem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dopravního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prostředku</w:t>
      </w:r>
      <w:proofErr w:type="spellEnd"/>
      <w:r w:rsidRPr="53DD8B50" w:rsidR="53DD8B50">
        <w:rPr>
          <w:lang w:val="en-US"/>
        </w:rPr>
        <w:t xml:space="preserve"> (</w:t>
      </w:r>
      <w:proofErr w:type="spellStart"/>
      <w:r w:rsidRPr="53DD8B50" w:rsidR="53DD8B50">
        <w:rPr>
          <w:lang w:val="en-US"/>
        </w:rPr>
        <w:t>např</w:t>
      </w:r>
      <w:proofErr w:type="spellEnd"/>
      <w:r w:rsidRPr="53DD8B50" w:rsidR="53DD8B50">
        <w:rPr>
          <w:lang w:val="en-US"/>
        </w:rPr>
        <w:t xml:space="preserve">. Bus, </w:t>
      </w:r>
      <w:proofErr w:type="spellStart"/>
      <w:r w:rsidRPr="53DD8B50" w:rsidR="53DD8B50">
        <w:rPr>
          <w:lang w:val="en-US"/>
        </w:rPr>
        <w:t>RegBus</w:t>
      </w:r>
      <w:proofErr w:type="spellEnd"/>
      <w:r w:rsidRPr="53DD8B50" w:rsidR="53DD8B50">
        <w:rPr>
          <w:lang w:val="en-US"/>
        </w:rPr>
        <w:t xml:space="preserve">) </w:t>
      </w:r>
      <w:proofErr w:type="spellStart"/>
      <w:r w:rsidRPr="53DD8B50" w:rsidR="53DD8B50">
        <w:rPr>
          <w:lang w:val="en-US"/>
        </w:rPr>
        <w:t>slouží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ke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správnému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zbarvení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čísla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linky</w:t>
      </w:r>
      <w:proofErr w:type="spellEnd"/>
      <w:r w:rsidRPr="53DD8B50" w:rsidR="53DD8B50">
        <w:rPr>
          <w:lang w:val="en-US"/>
        </w:rPr>
        <w:t xml:space="preserve"> (v </w:t>
      </w:r>
      <w:proofErr w:type="spellStart"/>
      <w:r w:rsidRPr="53DD8B50" w:rsidR="53DD8B50">
        <w:rPr>
          <w:lang w:val="en-US"/>
        </w:rPr>
        <w:t>současnosti</w:t>
      </w:r>
      <w:proofErr w:type="spellEnd"/>
      <w:r w:rsidRPr="53DD8B50" w:rsidR="53DD8B50">
        <w:rPr>
          <w:lang w:val="en-US"/>
        </w:rPr>
        <w:t xml:space="preserve"> </w:t>
      </w:r>
      <w:proofErr w:type="spellStart"/>
      <w:r w:rsidRPr="53DD8B50" w:rsidR="53DD8B50">
        <w:rPr>
          <w:lang w:val="en-US"/>
        </w:rPr>
        <w:t>jen</w:t>
      </w:r>
      <w:proofErr w:type="spellEnd"/>
      <w:r w:rsidRPr="53DD8B50" w:rsidR="53DD8B50">
        <w:rPr>
          <w:lang w:val="en-US"/>
        </w:rPr>
        <w:t xml:space="preserve"> LCD).</w:t>
      </w:r>
    </w:p>
    <w:p w:rsidRPr="00473245" w:rsidR="001C1F3B" w:rsidP="001C1F3B" w:rsidRDefault="001C1F3B" w14:paraId="2F3F2EB2" w14:textId="0F5EB8BA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53DD8B50" w:rsidR="53DD8B50">
        <w:rPr>
          <w:lang w:val="en-US"/>
        </w:rPr>
        <w:t>Použití</w:t>
      </w:r>
      <w:r w:rsidRPr="53DD8B50" w:rsidR="53DD8B50">
        <w:rPr>
          <w:lang w:val="en-US"/>
        </w:rPr>
        <w:t>:</w:t>
      </w:r>
    </w:p>
    <w:p w:rsidR="00705CE8" w:rsidP="00705CE8" w:rsidRDefault="001C1F3B" w14:paraId="65A57208" w14:textId="77777777">
      <w:pPr>
        <w:pStyle w:val="zdrojovkd"/>
        <w:rPr>
          <w:lang w:val="en-US"/>
        </w:rPr>
      </w:pPr>
      <w:r w:rsidRPr="00A90BA6">
        <w:rPr>
          <w:lang w:val="en-US"/>
        </w:rPr>
        <w:t>&lt;DisplayContent&gt;</w:t>
      </w:r>
    </w:p>
    <w:p w:rsidR="001C1F3B" w:rsidP="00705CE8" w:rsidRDefault="00C202FE" w14:paraId="631F72FE" w14:textId="1DFB9BB0">
      <w:pPr>
        <w:pStyle w:val="zdrojovkd"/>
        <w:rPr>
          <w:lang w:val="en-US"/>
        </w:rPr>
      </w:pPr>
      <w:r>
        <w:rPr>
          <w:lang w:val="en-US"/>
        </w:rPr>
        <w:tab/>
      </w:r>
      <w:r w:rsidRPr="00A90BA6" w:rsidR="001C1F3B">
        <w:rPr>
          <w:lang w:val="en-US"/>
        </w:rPr>
        <w:t>&lt;LineInformation&gt;</w:t>
      </w:r>
    </w:p>
    <w:p w:rsidRPr="00CF124F" w:rsidR="001C1F3B" w:rsidP="00CF124F" w:rsidRDefault="00C202FE" w14:paraId="69505A4C" w14:textId="2B194325">
      <w:pPr>
        <w:pStyle w:val="zdrojovkd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F124F">
        <w:rPr>
          <w:lang w:val="en-US"/>
        </w:rPr>
        <w:t>&lt;</w:t>
      </w:r>
      <w:r w:rsidRPr="00A90BA6" w:rsidR="001C1F3B">
        <w:rPr>
          <w:lang w:val="en-US"/>
        </w:rPr>
        <w:t>LineProperty</w:t>
      </w:r>
      <w:r w:rsidR="00CF124F">
        <w:rPr>
          <w:lang w:val="en-US"/>
        </w:rPr>
        <w:t>&gt;</w:t>
      </w:r>
      <w:r w:rsidRPr="00A90BA6" w:rsidR="001C1F3B">
        <w:rPr>
          <w:b/>
          <w:lang w:val="en-US"/>
        </w:rPr>
        <w:t>XXX</w:t>
      </w:r>
      <w:r w:rsidRPr="000F18FA" w:rsidR="00CF124F">
        <w:rPr>
          <w:lang w:val="en-US"/>
        </w:rPr>
        <w:t>&lt;</w:t>
      </w:r>
      <w:r w:rsidRPr="00A90BA6" w:rsidR="001C1F3B">
        <w:rPr>
          <w:lang w:val="en-US"/>
        </w:rPr>
        <w:t>/LineProperty</w:t>
      </w:r>
      <w:r w:rsidR="00CF124F">
        <w:rPr>
          <w:lang w:val="en-US"/>
        </w:rPr>
        <w:t>&gt;</w:t>
      </w:r>
    </w:p>
    <w:p w:rsidR="001C1F3B" w:rsidP="00705CE8" w:rsidRDefault="00C202FE" w14:paraId="4AA4FC56" w14:textId="1E371E99">
      <w:pPr>
        <w:pStyle w:val="zdrojovkd"/>
        <w:rPr>
          <w:lang w:val="en-US"/>
        </w:rPr>
      </w:pPr>
      <w:r>
        <w:rPr>
          <w:lang w:val="en-US"/>
        </w:rPr>
        <w:tab/>
      </w:r>
      <w:r w:rsidRPr="00A90BA6" w:rsidR="001C1F3B">
        <w:rPr>
          <w:lang w:val="en-US"/>
        </w:rPr>
        <w:t>&lt;</w:t>
      </w:r>
      <w:r w:rsidR="001C1F3B">
        <w:rPr>
          <w:lang w:val="en-US"/>
        </w:rPr>
        <w:t>/</w:t>
      </w:r>
      <w:r w:rsidRPr="00A90BA6" w:rsidR="001C1F3B">
        <w:rPr>
          <w:lang w:val="en-US"/>
        </w:rPr>
        <w:t>LineInformation&gt;</w:t>
      </w:r>
    </w:p>
    <w:p w:rsidR="001C1F3B" w:rsidP="00705CE8" w:rsidRDefault="001C1F3B" w14:paraId="36714A35" w14:textId="77777777">
      <w:pPr>
        <w:pStyle w:val="zdrojovkd"/>
        <w:rPr>
          <w:lang w:val="en-US"/>
        </w:rPr>
      </w:pPr>
      <w:r w:rsidRPr="00A90BA6">
        <w:rPr>
          <w:lang w:val="en-US"/>
        </w:rPr>
        <w:t>&lt;</w:t>
      </w:r>
      <w:r>
        <w:rPr>
          <w:lang w:val="en-US"/>
        </w:rPr>
        <w:t>/</w:t>
      </w:r>
      <w:r w:rsidRPr="00A90BA6">
        <w:rPr>
          <w:lang w:val="en-US"/>
        </w:rPr>
        <w:t>DisplayContent&gt;</w:t>
      </w:r>
    </w:p>
    <w:p w:rsidRPr="003135FF" w:rsidR="00E62146" w:rsidP="003135FF" w:rsidRDefault="00E62146" w14:paraId="3A6BEB7F" w14:textId="723D1004">
      <w:pPr>
        <w:pStyle w:val="Odstavecseseznamem"/>
        <w:spacing w:after="160" w:line="259" w:lineRule="auto"/>
        <w:ind w:left="1440"/>
        <w:rPr>
          <w:lang w:val="en-US"/>
        </w:rPr>
      </w:pPr>
    </w:p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3A6A55" w:rsidTr="74525D1E" w14:paraId="447A6C2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3A6A55" w:rsidP="007505FD" w:rsidRDefault="003A6A55" w14:paraId="24F3DFD0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Day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3ADDFC7D" w14:textId="77777777">
            <w:pPr>
              <w:spacing w:after="160" w:line="259" w:lineRule="auto"/>
            </w:pPr>
            <w:r>
              <w:t>Denní linka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712C1DA6" w14:textId="77777777">
            <w:pPr>
              <w:spacing w:after="160" w:line="259" w:lineRule="auto"/>
              <w:jc w:val="center"/>
            </w:pPr>
            <w:r>
              <w:drawing>
                <wp:inline wp14:editId="06E835FA" wp14:anchorId="161BC9EE">
                  <wp:extent cx="717231" cy="360000"/>
                  <wp:effectExtent l="0" t="0" r="6985" b="2540"/>
                  <wp:docPr id="99243445" name="Obrázek 3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34"/>
                          <pic:cNvPicPr/>
                        </pic:nvPicPr>
                        <pic:blipFill>
                          <a:blip r:embed="Rd3672e567f0e41a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17231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:rsidTr="74525D1E" w14:paraId="588DD22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3A6A55" w:rsidP="007505FD" w:rsidRDefault="003A6A55" w14:paraId="27930D86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Diversion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4F7A97DC" w14:textId="77777777">
            <w:pPr>
              <w:spacing w:after="160" w:line="259" w:lineRule="auto"/>
            </w:pPr>
            <w:r w:rsidR="53DD8B50">
              <w:rPr/>
              <w:t>Výluka/Odklon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2D20A605" w14:textId="77777777">
            <w:pPr>
              <w:spacing w:after="160" w:line="259" w:lineRule="auto"/>
              <w:jc w:val="center"/>
            </w:pPr>
            <w:r>
              <w:drawing>
                <wp:inline wp14:editId="3EA25E49" wp14:anchorId="0397B6E4">
                  <wp:extent cx="711692" cy="360000"/>
                  <wp:effectExtent l="0" t="0" r="0" b="2540"/>
                  <wp:docPr id="946380789" name="Obrázek 3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33"/>
                          <pic:cNvPicPr/>
                        </pic:nvPicPr>
                        <pic:blipFill>
                          <a:blip r:embed="R023a1f9ffecf4bb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11692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:rsidTr="74525D1E" w14:paraId="1F1193F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3A6A55" w:rsidP="007505FD" w:rsidRDefault="003A6A55" w14:paraId="53C3EED2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Night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1EADC12A" w14:textId="77777777">
            <w:pPr>
              <w:spacing w:after="160" w:line="259" w:lineRule="auto"/>
            </w:pPr>
            <w:r>
              <w:t>Noční linka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0AD817B1" w14:textId="77777777">
            <w:pPr>
              <w:spacing w:after="160" w:line="259" w:lineRule="auto"/>
              <w:jc w:val="center"/>
            </w:pPr>
            <w:r>
              <w:drawing>
                <wp:inline wp14:editId="56E11A51" wp14:anchorId="103B2F3B">
                  <wp:extent cx="717209" cy="360000"/>
                  <wp:effectExtent l="0" t="0" r="6985" b="2540"/>
                  <wp:docPr id="504638373" name="Obrázek 3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32"/>
                          <pic:cNvPicPr/>
                        </pic:nvPicPr>
                        <pic:blipFill>
                          <a:blip r:embed="R507c49952f4e427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1720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:rsidTr="74525D1E" w14:paraId="6C01A37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3A6A55" w:rsidP="007505FD" w:rsidRDefault="003A6A55" w14:paraId="0065C964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Replacement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5BEBBB52" w14:textId="77777777">
            <w:pPr>
              <w:spacing w:after="160" w:line="259" w:lineRule="auto"/>
            </w:pPr>
            <w:r>
              <w:t>Náhradní doprava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7D7E2941" w14:textId="77777777">
            <w:pPr>
              <w:spacing w:after="160" w:line="259" w:lineRule="auto"/>
              <w:jc w:val="center"/>
            </w:pPr>
            <w:r>
              <w:drawing>
                <wp:inline wp14:editId="756D94C7" wp14:anchorId="2816A962">
                  <wp:extent cx="720000" cy="360000"/>
                  <wp:effectExtent l="0" t="0" r="4445" b="2540"/>
                  <wp:docPr id="420387225" name="Obrázek 3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35"/>
                          <pic:cNvPicPr/>
                        </pic:nvPicPr>
                        <pic:blipFill>
                          <a:blip r:embed="R59246bfc49b3484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2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:rsidTr="74525D1E" w14:paraId="7ABA4E8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3A6A55" w:rsidP="007505FD" w:rsidRDefault="003A6A55" w14:paraId="15E9DC70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Special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47BA6910" w14:textId="77777777">
            <w:pPr>
              <w:spacing w:after="160" w:line="259" w:lineRule="auto"/>
            </w:pPr>
            <w:r>
              <w:t>Speciální linka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555D6360" w14:textId="77777777">
            <w:pPr>
              <w:spacing w:after="160" w:line="259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4C804F3" wp14:editId="1872B0A0">
                  <wp:extent cx="697230" cy="359410"/>
                  <wp:effectExtent l="0" t="0" r="7620" b="2540"/>
                  <wp:docPr id="36" name="Obráze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-1" r="4120"/>
                          <a:stretch/>
                        </pic:blipFill>
                        <pic:spPr bwMode="auto">
                          <a:xfrm>
                            <a:off x="0" y="0"/>
                            <a:ext cx="698375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:rsidTr="74525D1E" w14:paraId="7C74563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3A6A55" w:rsidP="003A6A55" w:rsidRDefault="003A6A55" w14:paraId="5863D6DA" w14:textId="34AF066C">
            <w:pPr>
              <w:spacing w:after="160" w:line="259" w:lineRule="auto"/>
              <w:rPr>
                <w:b/>
              </w:rPr>
            </w:pPr>
            <w:commentRangeStart w:id="129"/>
            <w:commentRangeStart w:id="130"/>
            <w:r w:rsidRPr="003135FF">
              <w:rPr>
                <w:b/>
              </w:rPr>
              <w:t>Wheel</w:t>
            </w:r>
            <w:r>
              <w:rPr>
                <w:b/>
              </w:rPr>
              <w:t>C</w:t>
            </w:r>
            <w:r w:rsidRPr="003135FF">
              <w:rPr>
                <w:b/>
              </w:rPr>
              <w:t>hair</w:t>
            </w:r>
            <w:commentRangeEnd w:id="129"/>
            <w:r>
              <w:rPr>
                <w:rStyle w:val="Odkaznakoment"/>
                <w:color w:val="auto"/>
              </w:rPr>
              <w:commentReference w:id="129"/>
            </w:r>
            <w:commentRangeEnd w:id="130"/>
            <w:r>
              <w:rPr>
                <w:rStyle w:val="Odkaznakoment"/>
                <w:color w:val="auto"/>
              </w:rPr>
              <w:commentReference w:id="130"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0936576B" w14:textId="77777777">
            <w:pPr>
              <w:spacing w:after="160" w:line="259" w:lineRule="auto"/>
            </w:pPr>
            <w:r w:rsidRPr="00AF32AD">
              <w:t>Linka ZTP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04C45EC5" w14:textId="77777777">
            <w:pPr>
              <w:spacing w:after="160" w:line="259" w:lineRule="auto"/>
              <w:jc w:val="center"/>
            </w:pPr>
            <w:r>
              <w:drawing>
                <wp:inline wp14:editId="25DE5981" wp14:anchorId="02EEB582">
                  <wp:extent cx="706154" cy="360000"/>
                  <wp:effectExtent l="0" t="0" r="0" b="2540"/>
                  <wp:docPr id="1945701192" name="Obrázek 3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38"/>
                          <pic:cNvPicPr/>
                        </pic:nvPicPr>
                        <pic:blipFill>
                          <a:blip r:embed="Re86e3bdf2146465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0615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49FD" w:rsidP="007F49FD" w:rsidRDefault="007F49FD" w14:paraId="7928D3ED" w14:textId="77777777">
      <w:pPr>
        <w:spacing w:after="160" w:line="259" w:lineRule="auto"/>
      </w:pPr>
    </w:p>
    <w:p w:rsidR="00E62146" w:rsidP="00E62146" w:rsidRDefault="00E62146" w14:paraId="2C792E71" w14:textId="1DDB9408">
      <w:pPr>
        <w:pStyle w:val="Nadpis3"/>
        <w:rPr/>
      </w:pPr>
      <w:r w:rsidR="53DD8B50">
        <w:rPr/>
        <w:t>ConnectionProperty</w:t>
      </w:r>
    </w:p>
    <w:p w:rsidRPr="006B552A" w:rsidR="006B552A" w:rsidP="006B552A" w:rsidRDefault="006B552A" w14:paraId="0BCAAB96" w14:textId="42CBE10C">
      <w:r>
        <w:t>Používá se pouze pro označování statických přestupů a garantovaně bezbariérových spojů.</w:t>
      </w:r>
    </w:p>
    <w:p w:rsidRPr="00E62146" w:rsidR="00E62146" w:rsidP="00E62146" w:rsidRDefault="00E62146" w14:paraId="19330FD5" w14:textId="6BB2266E">
      <w:pPr>
        <w:pStyle w:val="zdrojovkd"/>
      </w:pPr>
      <w:r w:rsidRPr="00E62146">
        <w:rPr>
          <w:lang w:val="en-US"/>
        </w:rPr>
        <w:t>&lt;Connection&gt;</w:t>
      </w:r>
    </w:p>
    <w:p w:rsidR="001C1F3B" w:rsidP="00E62146" w:rsidRDefault="00E62146" w14:paraId="18330730" w14:textId="2B614DFE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&lt;Co</w:t>
      </w:r>
      <w:r w:rsidR="00F422F5">
        <w:rPr>
          <w:lang w:val="en-US"/>
        </w:rPr>
        <w:t>n</w:t>
      </w:r>
      <w:r>
        <w:rPr>
          <w:lang w:val="en-US"/>
        </w:rPr>
        <w:t>nection</w:t>
      </w:r>
      <w:r w:rsidR="00EE04B4">
        <w:rPr>
          <w:lang w:val="en-US"/>
        </w:rPr>
        <w:t>Property</w:t>
      </w:r>
      <w:r>
        <w:rPr>
          <w:lang w:val="en-US"/>
        </w:rPr>
        <w:t>&gt;</w:t>
      </w:r>
      <w:r w:rsidRPr="00AC4E90" w:rsidR="001C1F3B">
        <w:rPr>
          <w:b/>
          <w:lang w:val="en-US"/>
        </w:rPr>
        <w:t>XXX</w:t>
      </w:r>
      <w:r w:rsidRPr="00CD1736" w:rsidR="001C1F3B">
        <w:rPr>
          <w:lang w:val="en-US"/>
        </w:rPr>
        <w:t>&lt;/Connection</w:t>
      </w:r>
      <w:r w:rsidR="00EE04B4">
        <w:rPr>
          <w:lang w:val="en-US"/>
        </w:rPr>
        <w:t>Property</w:t>
      </w:r>
      <w:r w:rsidRPr="00CD1736" w:rsidR="001C1F3B">
        <w:rPr>
          <w:lang w:val="en-US"/>
        </w:rPr>
        <w:t>&gt;</w:t>
      </w:r>
    </w:p>
    <w:p w:rsidR="001C1F3B" w:rsidP="00E62146" w:rsidRDefault="001C1F3B" w14:paraId="78A7783A" w14:textId="77777777">
      <w:pPr>
        <w:pStyle w:val="zdrojovkd"/>
        <w:rPr>
          <w:lang w:val="en-US"/>
        </w:rPr>
      </w:pPr>
      <w:r w:rsidRPr="00913958">
        <w:rPr>
          <w:lang w:val="en-US"/>
        </w:rPr>
        <w:t>&lt;</w:t>
      </w:r>
      <w:r>
        <w:rPr>
          <w:lang w:val="en-US"/>
        </w:rPr>
        <w:t>/</w:t>
      </w:r>
      <w:r w:rsidRPr="00913958">
        <w:rPr>
          <w:lang w:val="en-US"/>
        </w:rPr>
        <w:t>Connection&gt;</w:t>
      </w:r>
    </w:p>
    <w:p w:rsidR="00AF32AD" w:rsidP="00AF7A5D" w:rsidRDefault="00AF32AD" w14:paraId="67C253B3" w14:textId="6F610CF4">
      <w:pPr>
        <w:pStyle w:val="Odstavecseseznamem"/>
        <w:spacing w:after="160" w:line="259" w:lineRule="auto"/>
        <w:ind w:left="1440"/>
        <w:rPr>
          <w:lang w:val="en-US"/>
        </w:rPr>
      </w:pPr>
    </w:p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AF32AD" w:rsidTr="74525D1E" w14:paraId="5B7460E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AF32AD" w:rsidP="007505FD" w:rsidRDefault="00AF32AD" w14:paraId="106AD3BF" w14:textId="5527C708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Accessible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AF32AD" w:rsidP="007505FD" w:rsidRDefault="00AF32AD" w14:paraId="6D4A089F" w14:textId="070A568E">
            <w:pPr>
              <w:spacing w:after="160" w:line="259" w:lineRule="auto"/>
            </w:pPr>
            <w:r>
              <w:t>Bezbariérově přístupný spoj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AF32AD" w:rsidP="007505FD" w:rsidRDefault="00AF32AD" w14:paraId="4C39AB7B" w14:textId="2E060DE6">
            <w:pPr>
              <w:spacing w:after="160" w:line="259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958E8BF" wp14:editId="779F3E5B">
                  <wp:extent cx="360000" cy="360000"/>
                  <wp:effectExtent l="0" t="0" r="2540" b="2540"/>
                  <wp:docPr id="20" name="Obráze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13087" t="1695" r="14171" b="12924"/>
                          <a:stretch/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AD" w:rsidTr="74525D1E" w14:paraId="1C79B4A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AF32AD" w:rsidP="007505FD" w:rsidRDefault="00AF32AD" w14:paraId="1AB75CBC" w14:textId="3129804F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Static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AF32AD" w:rsidP="007505FD" w:rsidRDefault="00AF32AD" w14:paraId="076D5CB6" w14:textId="6049F829">
            <w:pPr>
              <w:spacing w:after="160" w:line="259" w:lineRule="auto"/>
            </w:pPr>
            <w:r>
              <w:t>Statický přestup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AF32AD" w:rsidP="007505FD" w:rsidRDefault="00AF32AD" w14:paraId="098A5F61" w14:textId="09A4E70F">
            <w:pPr>
              <w:spacing w:after="160" w:line="259" w:lineRule="auto"/>
              <w:jc w:val="center"/>
            </w:pPr>
          </w:p>
        </w:tc>
      </w:tr>
    </w:tbl>
    <w:p w:rsidRPr="00AF32AD" w:rsidR="00AF32AD" w:rsidP="00AF32AD" w:rsidRDefault="00AF32AD" w14:paraId="22DA5AE9" w14:textId="77777777">
      <w:pPr>
        <w:spacing w:after="160" w:line="259" w:lineRule="auto"/>
        <w:rPr>
          <w:lang w:val="en-US"/>
        </w:rPr>
      </w:pPr>
    </w:p>
    <w:p w:rsidR="00705CE8" w:rsidP="00705CE8" w:rsidRDefault="001C1F3B" w14:paraId="19512D23" w14:textId="77777777">
      <w:pPr>
        <w:pStyle w:val="Nadpis3"/>
        <w:rPr>
          <w:lang w:val="en-US"/>
        </w:rPr>
      </w:pPr>
      <w:r w:rsidRPr="53DD8B50" w:rsidR="53DD8B50">
        <w:rPr>
          <w:lang w:val="en-US"/>
        </w:rPr>
        <w:t>DestinationProperty</w:t>
      </w:r>
    </w:p>
    <w:p w:rsidR="001C1F3B" w:rsidP="00705CE8" w:rsidRDefault="001C1F3B" w14:paraId="2F519E96" w14:textId="27F4DE6E">
      <w:pPr>
        <w:rPr>
          <w:lang w:val="en-US"/>
        </w:rPr>
      </w:pPr>
      <w:r w:rsidRPr="53DD8B50" w:rsidR="53DD8B50">
        <w:rPr>
          <w:lang w:val="en-US"/>
        </w:rPr>
        <w:t>Použití</w:t>
      </w:r>
      <w:r w:rsidRPr="53DD8B50" w:rsidR="53DD8B50">
        <w:rPr>
          <w:lang w:val="en-US"/>
        </w:rPr>
        <w:t>:</w:t>
      </w:r>
    </w:p>
    <w:p w:rsidR="00651254" w:rsidP="00E62146" w:rsidRDefault="001C1F3B" w14:paraId="3A2E8001" w14:textId="77777777">
      <w:pPr>
        <w:pStyle w:val="zdrojovkd"/>
        <w:rPr>
          <w:lang w:val="en-US"/>
        </w:rPr>
      </w:pPr>
      <w:r w:rsidRPr="00F917E4">
        <w:rPr>
          <w:lang w:val="en-US"/>
        </w:rPr>
        <w:t>&lt;Destination&gt;</w:t>
      </w:r>
    </w:p>
    <w:p w:rsidR="001C1F3B" w:rsidP="00E62146" w:rsidRDefault="00B1780D" w14:paraId="0F6EF7E0" w14:textId="4B1448EB">
      <w:pPr>
        <w:pStyle w:val="zdrojovkd"/>
        <w:rPr>
          <w:lang w:val="en-US"/>
        </w:rPr>
      </w:pPr>
      <w:r>
        <w:rPr>
          <w:lang w:val="en-US"/>
        </w:rPr>
        <w:tab/>
      </w:r>
      <w:r w:rsidRPr="00F917E4" w:rsidR="001C1F3B">
        <w:rPr>
          <w:lang w:val="en-US"/>
        </w:rPr>
        <w:t>&lt;Destination</w:t>
      </w:r>
      <w:r w:rsidR="000F18FA">
        <w:rPr>
          <w:lang w:val="en-US"/>
        </w:rPr>
        <w:t>Property</w:t>
      </w:r>
      <w:r w:rsidRPr="00F917E4" w:rsidR="001C1F3B">
        <w:rPr>
          <w:lang w:val="en-US"/>
        </w:rPr>
        <w:t>&gt;</w:t>
      </w:r>
      <w:r w:rsidRPr="00AC4E90" w:rsidR="001C1F3B">
        <w:rPr>
          <w:b/>
          <w:lang w:val="en-US"/>
        </w:rPr>
        <w:t>XX</w:t>
      </w:r>
      <w:r w:rsidR="000F18FA">
        <w:rPr>
          <w:b/>
          <w:lang w:val="en-US"/>
        </w:rPr>
        <w:t>X</w:t>
      </w:r>
      <w:r w:rsidRPr="00F917E4" w:rsidR="001C1F3B">
        <w:rPr>
          <w:lang w:val="en-US"/>
        </w:rPr>
        <w:t>&lt;/Destination</w:t>
      </w:r>
      <w:r w:rsidR="000F18FA">
        <w:rPr>
          <w:lang w:val="en-US"/>
        </w:rPr>
        <w:t>Property</w:t>
      </w:r>
      <w:r w:rsidRPr="00F917E4" w:rsidR="001C1F3B">
        <w:rPr>
          <w:lang w:val="en-US"/>
        </w:rPr>
        <w:t>&gt;</w:t>
      </w:r>
    </w:p>
    <w:p w:rsidR="001C1F3B" w:rsidP="00E62146" w:rsidRDefault="001C1F3B" w14:paraId="2F27FA28" w14:textId="77777777">
      <w:pPr>
        <w:pStyle w:val="zdrojovkd"/>
        <w:rPr>
          <w:lang w:val="en-US"/>
        </w:rPr>
      </w:pPr>
      <w:r w:rsidRPr="00F917E4">
        <w:rPr>
          <w:lang w:val="en-US"/>
        </w:rPr>
        <w:t>&lt;</w:t>
      </w:r>
      <w:r>
        <w:rPr>
          <w:lang w:val="en-US"/>
        </w:rPr>
        <w:t>/</w:t>
      </w:r>
      <w:r w:rsidRPr="00F917E4">
        <w:rPr>
          <w:lang w:val="en-US"/>
        </w:rPr>
        <w:t>Destination&gt;</w:t>
      </w:r>
    </w:p>
    <w:p w:rsidRPr="00AF7A5D" w:rsidR="00AF7A5D" w:rsidP="00AF7A5D" w:rsidRDefault="00AF7A5D" w14:paraId="20E68CD5" w14:textId="77777777">
      <w:pPr>
        <w:spacing w:after="160" w:line="259" w:lineRule="auto"/>
        <w:rPr>
          <w:lang w:val="en-US"/>
        </w:rPr>
      </w:pPr>
    </w:p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7505FD" w:rsidTr="74525D1E" w14:paraId="6921A7B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7A8ED13B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lastRenderedPageBreak/>
              <w:t>Air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53FDCCE1" w14:textId="77777777">
            <w:pPr>
              <w:spacing w:after="160" w:line="259" w:lineRule="auto"/>
            </w:pPr>
            <w:r w:rsidRPr="00BD737B">
              <w:t>Letiště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7505FD" w:rsidRDefault="007505FD" w14:paraId="4AA9A4BC" w14:textId="77777777">
            <w:pPr>
              <w:spacing w:after="160" w:line="259" w:lineRule="auto"/>
              <w:jc w:val="center"/>
            </w:pPr>
            <w:r>
              <w:drawing>
                <wp:inline wp14:editId="5EA29E2C" wp14:anchorId="7BD2A11F">
                  <wp:extent cx="361950" cy="361950"/>
                  <wp:effectExtent l="0" t="0" r="0" b="0"/>
                  <wp:docPr id="1783960169" name="Obrázek 4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48"/>
                          <pic:cNvPicPr/>
                        </pic:nvPicPr>
                        <pic:blipFill>
                          <a:blip r:embed="Rde95dd256f6341a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4525D1E" w14:paraId="475F800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4B2B4AFA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56E84790" w14:textId="77777777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AF7A5D" w:rsidR="007505FD" w:rsidP="007505FD" w:rsidRDefault="007505FD" w14:paraId="280E4AFC" w14:textId="77777777">
            <w:pPr>
              <w:spacing w:after="160" w:line="259" w:lineRule="auto"/>
              <w:jc w:val="center"/>
            </w:pPr>
            <w:r>
              <w:drawing>
                <wp:inline wp14:editId="51C6B0F2" wp14:anchorId="65127A1E">
                  <wp:extent cx="361950" cy="361950"/>
                  <wp:effectExtent l="0" t="0" r="0" b="0"/>
                  <wp:docPr id="885401521" name="Obrázek 3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37"/>
                          <pic:cNvPicPr/>
                        </pic:nvPicPr>
                        <pic:blipFill>
                          <a:blip r:embed="R5584239b24984f8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4525D1E" w14:paraId="7313B5D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35C0A979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Ferry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3B32619F" w14:textId="77777777">
            <w:pPr>
              <w:spacing w:after="160" w:line="259" w:lineRule="auto"/>
            </w:pPr>
            <w:r>
              <w:t>Přestup na přívoz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7505FD" w:rsidRDefault="007505FD" w14:paraId="16D7E25D" w14:textId="77777777">
            <w:pPr>
              <w:spacing w:after="160" w:line="259" w:lineRule="auto"/>
              <w:jc w:val="center"/>
            </w:pPr>
            <w:r>
              <w:drawing>
                <wp:inline wp14:editId="6BCA9BF2" wp14:anchorId="0E7AC863">
                  <wp:extent cx="361950" cy="361950"/>
                  <wp:effectExtent l="0" t="0" r="0" b="0"/>
                  <wp:docPr id="480399983" name="Obrázek 4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47"/>
                          <pic:cNvPicPr/>
                        </pic:nvPicPr>
                        <pic:blipFill>
                          <a:blip r:embed="Rb665e7e41475497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4525D1E" w14:paraId="748AE7C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53DD8B50" w:rsidRDefault="007505FD" w14:paraId="5633F1D0" w14:textId="77777777">
            <w:pPr>
              <w:spacing w:after="160" w:line="259" w:lineRule="auto"/>
              <w:rPr>
                <w:b w:val="1"/>
                <w:bCs w:val="1"/>
              </w:rPr>
            </w:pPr>
            <w:proofErr w:type="spellStart"/>
            <w:r w:rsidRPr="53DD8B50" w:rsidR="53DD8B50">
              <w:rPr>
                <w:b w:val="1"/>
                <w:bCs w:val="1"/>
              </w:rPr>
              <w:t>Funicular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7505FD" w:rsidR="007505FD" w:rsidP="00D44FA7" w:rsidRDefault="007505FD" w14:paraId="21D0AA61" w14:textId="77777777">
            <w:pPr>
              <w:spacing w:after="160" w:line="259" w:lineRule="auto"/>
              <w:rPr>
                <w:highlight w:val="yellow"/>
              </w:rPr>
            </w:pPr>
            <w:r w:rsidR="53DD8B50">
              <w:rPr/>
              <w:t>Přestup na pozemní lanovku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7505FD" w:rsidR="007505FD" w:rsidP="007505FD" w:rsidRDefault="007505FD" w14:paraId="5D2521B4" w14:textId="77777777">
            <w:pPr>
              <w:spacing w:after="160" w:line="259" w:lineRule="auto"/>
              <w:jc w:val="center"/>
              <w:rPr>
                <w:highlight w:val="yellow"/>
              </w:rPr>
            </w:pPr>
            <w:r>
              <w:drawing>
                <wp:inline wp14:editId="3B1E4292" wp14:anchorId="49944A6B">
                  <wp:extent cx="361950" cy="361950"/>
                  <wp:effectExtent l="0" t="0" r="0" b="0"/>
                  <wp:docPr id="36027247" name="Obrázek 4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46"/>
                          <pic:cNvPicPr/>
                        </pic:nvPicPr>
                        <pic:blipFill>
                          <a:blip r:embed="R0d48db2d95034ee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4525D1E" w14:paraId="6D9835B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0FE9D080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ReplacementService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17F07BDE" w14:textId="77777777">
            <w:pPr>
              <w:spacing w:after="160" w:line="259" w:lineRule="auto"/>
            </w:pPr>
            <w:r w:rsidRPr="00BD737B">
              <w:t>Přestup na náhradní dopravu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7505FD" w:rsidRDefault="007505FD" w14:paraId="7FCCC46B" w14:textId="77777777">
            <w:pPr>
              <w:spacing w:after="160" w:line="259" w:lineRule="auto"/>
              <w:jc w:val="center"/>
            </w:pPr>
            <w:r>
              <w:drawing>
                <wp:inline wp14:editId="55AEA530" wp14:anchorId="3251022A">
                  <wp:extent cx="533400" cy="361950"/>
                  <wp:effectExtent l="0" t="0" r="0" b="0"/>
                  <wp:docPr id="278505374" name="Obrázek 5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52"/>
                          <pic:cNvPicPr/>
                        </pic:nvPicPr>
                        <pic:blipFill>
                          <a:blip r:embed="Rcf76a3501ad94f6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E96913" w:rsidR="007505FD" w:rsidTr="74525D1E" w14:paraId="36112F2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E96913" w:rsidR="007505FD" w:rsidP="00D44FA7" w:rsidRDefault="007505FD" w14:paraId="03522054" w14:textId="77777777">
            <w:pPr>
              <w:spacing w:after="160" w:line="259" w:lineRule="auto"/>
              <w:rPr>
                <w:b/>
              </w:rPr>
            </w:pPr>
            <w:r w:rsidRPr="00E96913">
              <w:rPr>
                <w:b/>
              </w:rPr>
              <w:t>Telecabin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E96913" w:rsidR="007505FD" w:rsidP="00D44FA7" w:rsidRDefault="007505FD" w14:paraId="00AEDE75" w14:textId="77777777">
            <w:pPr>
              <w:spacing w:after="160" w:line="259" w:lineRule="auto"/>
            </w:pPr>
            <w:r w:rsidRPr="00E96913">
              <w:t>Visutá lanovka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E96913" w:rsidR="007505FD" w:rsidP="007505FD" w:rsidRDefault="007505FD" w14:paraId="4F98DADD" w14:textId="09FD69E5">
            <w:pPr>
              <w:spacing w:after="160" w:line="259" w:lineRule="auto"/>
              <w:jc w:val="center"/>
            </w:pPr>
            <w:r w:rsidR="53DD8B50">
              <w:rPr/>
              <w:t xml:space="preserve">Piktogram zatím neexistuje, dočasně lze využít </w:t>
            </w:r>
            <w:r w:rsidR="53DD8B50">
              <w:rPr/>
              <w:t>piktogram</w:t>
            </w:r>
            <w:r w:rsidR="53DD8B50">
              <w:rPr/>
              <w:t xml:space="preserve"> pro </w:t>
            </w:r>
            <w:proofErr w:type="spellStart"/>
            <w:r w:rsidRPr="53DD8B50" w:rsidR="53DD8B50">
              <w:rPr>
                <w:rStyle w:val="Siln"/>
              </w:rPr>
              <w:t>Funicular</w:t>
            </w:r>
            <w:proofErr w:type="spellEnd"/>
            <w:r w:rsidR="53DD8B50">
              <w:rPr/>
              <w:t>.</w:t>
            </w:r>
          </w:p>
        </w:tc>
      </w:tr>
      <w:tr w:rsidR="007505FD" w:rsidTr="74525D1E" w14:paraId="5ABEA50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4C4A3D29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Train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571939DD" w14:textId="77777777">
            <w:pPr>
              <w:spacing w:after="160" w:line="259" w:lineRule="auto"/>
            </w:pPr>
            <w:r w:rsidRPr="00DA6F12">
              <w:t>Přestup na linky S a další vlaky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7505FD" w:rsidRDefault="007505FD" w14:paraId="7DCDC9AB" w14:textId="77777777">
            <w:pPr>
              <w:spacing w:after="160" w:line="259" w:lineRule="auto"/>
              <w:jc w:val="center"/>
            </w:pPr>
            <w:r>
              <w:drawing>
                <wp:inline wp14:editId="7DC79718" wp14:anchorId="14221014">
                  <wp:extent cx="361950" cy="361950"/>
                  <wp:effectExtent l="0" t="0" r="0" b="0"/>
                  <wp:docPr id="74902755" name="Obrázek 4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45"/>
                          <pic:cNvPicPr/>
                        </pic:nvPicPr>
                        <pic:blipFill>
                          <a:blip r:embed="R592c5a4e2cb7489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4525D1E" w14:paraId="6F269F2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5ECDB36A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Tram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1468DA5A" w14:textId="77777777">
            <w:pPr>
              <w:spacing w:after="160" w:line="259" w:lineRule="auto"/>
            </w:pPr>
            <w:r>
              <w:t>Přestup na tramvaj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AF7A5D" w:rsidR="007505FD" w:rsidP="007505FD" w:rsidRDefault="007505FD" w14:paraId="158D774E" w14:textId="77777777">
            <w:pPr>
              <w:spacing w:after="160" w:line="259" w:lineRule="auto"/>
              <w:jc w:val="center"/>
            </w:pPr>
            <w:r>
              <w:drawing>
                <wp:inline wp14:editId="676ED433" wp14:anchorId="2BCB82AF">
                  <wp:extent cx="361950" cy="361950"/>
                  <wp:effectExtent l="0" t="0" r="0" b="0"/>
                  <wp:docPr id="421792254" name="Obrázek 13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3"/>
                          <pic:cNvPicPr/>
                        </pic:nvPicPr>
                        <pic:blipFill>
                          <a:blip r:embed="Rb3853fee36c84ce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4525D1E" w14:paraId="3A2C453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37B5C297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Trolleybus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52F6DFB7" w14:textId="77777777">
            <w:pPr>
              <w:spacing w:after="160" w:line="259" w:lineRule="auto"/>
            </w:pPr>
            <w:r>
              <w:t>Přestup na trolejbus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7505FD" w:rsidRDefault="007505FD" w14:paraId="63F1468C" w14:textId="77777777">
            <w:pPr>
              <w:spacing w:after="160" w:line="259" w:lineRule="auto"/>
              <w:jc w:val="center"/>
            </w:pPr>
            <w:r>
              <w:drawing>
                <wp:inline wp14:editId="590967E6" wp14:anchorId="63627E82">
                  <wp:extent cx="361950" cy="361950"/>
                  <wp:effectExtent l="0" t="0" r="0" b="0"/>
                  <wp:docPr id="30236199" name="Obrázek 13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4"/>
                          <pic:cNvPicPr/>
                        </pic:nvPicPr>
                        <pic:blipFill>
                          <a:blip r:embed="R111a2375cce845c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4525D1E" w14:paraId="4689626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4F695A4D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17BA22B4" w14:textId="77777777">
            <w:pPr>
              <w:spacing w:after="160" w:line="259" w:lineRule="auto"/>
            </w:pPr>
            <w:r w:rsidRPr="002238E6">
              <w:t>Přestup na metro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7505FD" w:rsidRDefault="007505FD" w14:paraId="5AD207FD" w14:textId="77777777">
            <w:pPr>
              <w:spacing w:after="160" w:line="259" w:lineRule="auto"/>
              <w:jc w:val="center"/>
            </w:pPr>
            <w:r>
              <w:drawing>
                <wp:inline wp14:editId="79E4F41A" wp14:anchorId="05FA9381">
                  <wp:extent cx="533400" cy="361950"/>
                  <wp:effectExtent l="0" t="0" r="0" b="0"/>
                  <wp:docPr id="710162983" name="Obrázek 13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5"/>
                          <pic:cNvPicPr/>
                        </pic:nvPicPr>
                        <pic:blipFill>
                          <a:blip r:embed="Rfc08f2f4eeec46d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4525D1E" w14:paraId="75B9444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1F900B8A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741780FA" w14:textId="77777777">
            <w:pPr>
              <w:spacing w:after="160" w:line="259" w:lineRule="auto"/>
            </w:pPr>
            <w:r>
              <w:t>Přestup na metro 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7505FD" w:rsidRDefault="007505FD" w14:paraId="44BBDA7A" w14:textId="77777777">
            <w:pPr>
              <w:spacing w:after="160" w:line="259" w:lineRule="auto"/>
              <w:jc w:val="center"/>
            </w:pPr>
            <w:r>
              <w:drawing>
                <wp:inline wp14:editId="07C735EE" wp14:anchorId="13CF72AD">
                  <wp:extent cx="533400" cy="361950"/>
                  <wp:effectExtent l="0" t="0" r="0" b="0"/>
                  <wp:docPr id="941493085" name="Obrázek 13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6"/>
                          <pic:cNvPicPr/>
                        </pic:nvPicPr>
                        <pic:blipFill>
                          <a:blip r:embed="R2df4421babf045e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4525D1E" w14:paraId="1E78FCB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5F7D15FB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5CC13565" w14:textId="77777777">
            <w:pPr>
              <w:spacing w:after="160" w:line="259" w:lineRule="auto"/>
            </w:pPr>
            <w:r>
              <w:t>Přestup na metro 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7505FD" w:rsidRDefault="007505FD" w14:paraId="7B2A3D27" w14:textId="77777777">
            <w:pPr>
              <w:spacing w:after="160" w:line="259" w:lineRule="auto"/>
              <w:jc w:val="center"/>
            </w:pPr>
            <w:r>
              <w:drawing>
                <wp:inline wp14:editId="0A6097C6" wp14:anchorId="7A9AB967">
                  <wp:extent cx="533400" cy="361950"/>
                  <wp:effectExtent l="0" t="0" r="0" b="0"/>
                  <wp:docPr id="464799144" name="Obrázek 13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7"/>
                          <pic:cNvPicPr/>
                        </pic:nvPicPr>
                        <pic:blipFill>
                          <a:blip r:embed="Rd90bb86f97ec4df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4525D1E" w14:paraId="5C63CD9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22843347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44AFFE1D" w14:textId="77777777">
            <w:pPr>
              <w:spacing w:after="160" w:line="259" w:lineRule="auto"/>
            </w:pPr>
            <w:r>
              <w:t>Přestup na metro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2EB477C7" w14:textId="77777777">
            <w:pPr>
              <w:spacing w:after="160" w:line="259" w:lineRule="auto"/>
              <w:jc w:val="center"/>
            </w:pPr>
            <w:r>
              <w:drawing>
                <wp:inline wp14:editId="250FA369" wp14:anchorId="309909CE">
                  <wp:extent cx="533400" cy="361950"/>
                  <wp:effectExtent l="0" t="0" r="0" b="0"/>
                  <wp:docPr id="2117469567" name="Obrázek 13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8"/>
                          <pic:cNvPicPr/>
                        </pic:nvPicPr>
                        <pic:blipFill>
                          <a:blip r:embed="Rb7e45a50b022484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5CE8" w:rsidP="00705CE8" w:rsidRDefault="001C1F3B" w14:paraId="5088E400" w14:textId="77777777">
      <w:pPr>
        <w:pStyle w:val="Nadpis3"/>
        <w:rPr>
          <w:lang w:val="en-US"/>
        </w:rPr>
      </w:pPr>
      <w:r w:rsidRPr="53DD8B50" w:rsidR="53DD8B50">
        <w:rPr>
          <w:lang w:val="en-US"/>
        </w:rPr>
        <w:t>StopProperty</w:t>
      </w:r>
    </w:p>
    <w:p w:rsidR="001C1F3B" w:rsidP="53DD8B50" w:rsidRDefault="001C1F3B" w14:paraId="57674802" w14:textId="5503D184">
      <w:pPr>
        <w:rPr>
          <w:lang w:val="en-US"/>
        </w:rPr>
      </w:pPr>
      <w:proofErr w:type="spellStart"/>
      <w:r w:rsidRPr="53DD8B50" w:rsidR="53DD8B50">
        <w:rPr>
          <w:lang w:val="en-US"/>
        </w:rPr>
        <w:t>Použití</w:t>
      </w:r>
      <w:proofErr w:type="spellEnd"/>
      <w:r w:rsidRPr="53DD8B50" w:rsidR="53DD8B50">
        <w:rPr>
          <w:lang w:val="en-US"/>
        </w:rPr>
        <w:t>:</w:t>
      </w:r>
    </w:p>
    <w:p w:rsidR="001C1F3B" w:rsidP="00C57737" w:rsidRDefault="001C1F3B" w14:paraId="30424739" w14:textId="77777777">
      <w:pPr>
        <w:pStyle w:val="zdrojovkd"/>
        <w:rPr>
          <w:lang w:val="en-US"/>
        </w:rPr>
      </w:pPr>
      <w:r w:rsidRPr="00124775">
        <w:rPr>
          <w:lang w:val="en-US"/>
        </w:rPr>
        <w:t>&lt;StopPoint&gt;</w:t>
      </w:r>
    </w:p>
    <w:p w:rsidR="001C1F3B" w:rsidP="00C57737" w:rsidRDefault="00C57737" w14:paraId="11C00335" w14:textId="3186BBD2">
      <w:pPr>
        <w:pStyle w:val="zdrojovkd"/>
        <w:rPr>
          <w:lang w:val="en-US"/>
        </w:rPr>
      </w:pPr>
      <w:r>
        <w:rPr>
          <w:lang w:val="en-US"/>
        </w:rPr>
        <w:tab/>
      </w:r>
      <w:r w:rsidR="001C1F3B">
        <w:rPr>
          <w:lang w:val="en-US"/>
        </w:rPr>
        <w:t>&lt;</w:t>
      </w:r>
      <w:r w:rsidRPr="00124775" w:rsidR="001C1F3B">
        <w:rPr>
          <w:lang w:val="en-US"/>
        </w:rPr>
        <w:t>Stop</w:t>
      </w:r>
      <w:r w:rsidR="007621A7">
        <w:rPr>
          <w:lang w:val="en-US"/>
        </w:rPr>
        <w:t>Property</w:t>
      </w:r>
      <w:r w:rsidRPr="00124775" w:rsidR="001C1F3B">
        <w:rPr>
          <w:lang w:val="en-US"/>
        </w:rPr>
        <w:t>&gt;</w:t>
      </w:r>
      <w:r w:rsidRPr="00AC4E90" w:rsidR="001C1F3B">
        <w:rPr>
          <w:b/>
          <w:lang w:val="en-US"/>
        </w:rPr>
        <w:t>XXX</w:t>
      </w:r>
      <w:r w:rsidRPr="00124775" w:rsidR="001C1F3B">
        <w:rPr>
          <w:lang w:val="en-US"/>
        </w:rPr>
        <w:t>&lt;/Stop</w:t>
      </w:r>
      <w:r w:rsidR="007621A7">
        <w:rPr>
          <w:lang w:val="en-US"/>
        </w:rPr>
        <w:t>Property</w:t>
      </w:r>
      <w:r w:rsidRPr="00124775" w:rsidR="001C1F3B">
        <w:rPr>
          <w:lang w:val="en-US"/>
        </w:rPr>
        <w:t>&gt;</w:t>
      </w:r>
    </w:p>
    <w:p w:rsidR="00C57737" w:rsidP="00C57737" w:rsidRDefault="00C57737" w14:paraId="5677BF83" w14:textId="4A9619DC">
      <w:pPr>
        <w:pStyle w:val="zdrojovkd"/>
        <w:rPr>
          <w:lang w:val="en-US"/>
        </w:rPr>
      </w:pPr>
      <w:r>
        <w:rPr>
          <w:lang w:val="en-US"/>
        </w:rPr>
        <w:t>&lt;/StopPoint&gt;</w:t>
      </w:r>
    </w:p>
    <w:p w:rsidR="007C5262" w:rsidP="007C5262" w:rsidRDefault="007C5262" w14:paraId="06CE4FE7" w14:textId="00D5DCA1">
      <w:pPr>
        <w:spacing w:after="160" w:line="259" w:lineRule="auto"/>
        <w:rPr>
          <w:lang w:val="en-US"/>
        </w:rPr>
      </w:pPr>
    </w:p>
    <w:tbl>
      <w:tblPr>
        <w:tblStyle w:val="Barevntabulkaseznamu6"/>
        <w:tblW w:w="9072" w:type="dxa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737EEE" w:rsidTr="74525D1E" w14:paraId="6F2395C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7B26BC8B" w14:textId="77777777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Air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737EEE" w:rsidP="00240EFF" w:rsidRDefault="00737EEE" w14:paraId="181C0B0C" w14:textId="77777777">
            <w:pPr>
              <w:spacing w:after="160" w:line="259" w:lineRule="auto"/>
              <w:rPr>
                <w:highlight w:val="yellow"/>
              </w:rPr>
            </w:pPr>
            <w:r w:rsidRPr="00BD737B">
              <w:t>Letiště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DA6F12" w:rsidRDefault="00737EEE" w14:paraId="06E08A3A" w14:textId="77777777">
            <w:pPr>
              <w:spacing w:after="160" w:line="259" w:lineRule="auto"/>
              <w:jc w:val="center"/>
              <w:rPr>
                <w:highlight w:val="yellow"/>
              </w:rPr>
            </w:pPr>
            <w:r>
              <w:drawing>
                <wp:inline wp14:editId="71863659" wp14:anchorId="12DAA003">
                  <wp:extent cx="361950" cy="361950"/>
                  <wp:effectExtent l="0" t="0" r="0" b="0"/>
                  <wp:docPr id="1214071515" name="Obrázek 10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03"/>
                          <pic:cNvPicPr/>
                        </pic:nvPicPr>
                        <pic:blipFill>
                          <a:blip r:embed="R05f7a8cd2e62497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4525D1E" w14:paraId="0EC8ACC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43350047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240EFF" w:rsidRDefault="00737EEE" w14:paraId="635884AC" w14:textId="77777777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737EEE" w:rsidP="00DA6F12" w:rsidRDefault="00737EEE" w14:paraId="55E6B55E" w14:textId="77777777">
            <w:pPr>
              <w:spacing w:after="160" w:line="259" w:lineRule="auto"/>
              <w:jc w:val="center"/>
            </w:pPr>
            <w:r>
              <w:drawing>
                <wp:inline wp14:editId="69480345" wp14:anchorId="78FBB2D8">
                  <wp:extent cx="361950" cy="361950"/>
                  <wp:effectExtent l="0" t="0" r="0" b="0"/>
                  <wp:docPr id="218432694" name="Obrázek 9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98"/>
                          <pic:cNvPicPr/>
                        </pic:nvPicPr>
                        <pic:blipFill>
                          <a:blip r:embed="R268ea9610d624db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4525D1E" w14:paraId="54537B95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4399B2D3" w14:textId="77777777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lastRenderedPageBreak/>
              <w:t>Ferry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BD737B" w:rsidR="00737EEE" w:rsidP="00240EFF" w:rsidRDefault="00737EEE" w14:paraId="7A6E22A3" w14:textId="77777777">
            <w:pPr>
              <w:spacing w:after="160" w:line="259" w:lineRule="auto"/>
              <w:rPr>
                <w:highlight w:val="yellow"/>
              </w:rPr>
            </w:pPr>
            <w:r>
              <w:t>Přestup na přívoz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737EEE" w:rsidP="00DA6F12" w:rsidRDefault="00737EEE" w14:paraId="6E33CD2F" w14:textId="77777777">
            <w:pPr>
              <w:spacing w:after="160" w:line="259" w:lineRule="auto"/>
              <w:jc w:val="center"/>
            </w:pPr>
            <w:r>
              <w:drawing>
                <wp:inline wp14:editId="3642E486" wp14:anchorId="533A1044">
                  <wp:extent cx="361950" cy="361950"/>
                  <wp:effectExtent l="0" t="0" r="0" b="0"/>
                  <wp:docPr id="1623284510" name="Obrázek 10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02"/>
                          <pic:cNvPicPr/>
                        </pic:nvPicPr>
                        <pic:blipFill>
                          <a:blip r:embed="Re223c137459e4cb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4525D1E" w14:paraId="6986970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21B8F88B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Funicular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240EFF" w:rsidRDefault="00737EEE" w14:paraId="5023B82C" w14:textId="77777777">
            <w:pPr>
              <w:spacing w:after="160" w:line="259" w:lineRule="auto"/>
            </w:pPr>
            <w:r w:rsidR="53DD8B50">
              <w:rPr/>
              <w:t>Přestup na pozemní lanovku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737EEE" w:rsidP="00DA6F12" w:rsidRDefault="00737EEE" w14:paraId="055D5B5C" w14:textId="77777777">
            <w:pPr>
              <w:spacing w:after="160" w:line="259" w:lineRule="auto"/>
              <w:jc w:val="center"/>
            </w:pPr>
            <w:r>
              <w:drawing>
                <wp:inline wp14:editId="0D7A8407" wp14:anchorId="07373795">
                  <wp:extent cx="361950" cy="361950"/>
                  <wp:effectExtent l="0" t="0" r="0" b="0"/>
                  <wp:docPr id="1208995663" name="Obrázek 3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39"/>
                          <pic:cNvPicPr/>
                        </pic:nvPicPr>
                        <pic:blipFill>
                          <a:blip r:embed="R129db87bfd8c482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4525D1E" w14:paraId="44D9293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6B5E14F4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BD737B" w:rsidR="00737EEE" w:rsidP="00240EFF" w:rsidRDefault="00737EEE" w14:paraId="1356D42C" w14:textId="77777777">
            <w:pPr>
              <w:spacing w:after="160" w:line="259" w:lineRule="auto"/>
            </w:pPr>
            <w:r w:rsidRPr="007C5262">
              <w:t>Garantovaný noční přestup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737EEE" w:rsidP="00DA6F12" w:rsidRDefault="00737EEE" w14:paraId="05165575" w14:textId="77777777">
            <w:pPr>
              <w:spacing w:after="160" w:line="259" w:lineRule="auto"/>
              <w:jc w:val="center"/>
            </w:pPr>
            <w:r w:rsidRPr="007C5262">
              <w:rPr>
                <w:noProof/>
                <w:lang w:val="en-US"/>
              </w:rPr>
              <w:drawing>
                <wp:inline distT="0" distB="0" distL="0" distR="0" wp14:anchorId="2069CB28" wp14:editId="15A37C19">
                  <wp:extent cx="361950" cy="361950"/>
                  <wp:effectExtent l="76200" t="76200" r="76200" b="76200"/>
                  <wp:docPr id="104" name="Obráze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4525D1E" w14:paraId="0D8715D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5A0E25C6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ReplacementService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737EEE" w:rsidP="00240EFF" w:rsidRDefault="00737EEE" w14:paraId="6BCC0920" w14:textId="77777777">
            <w:pPr>
              <w:spacing w:after="160" w:line="259" w:lineRule="auto"/>
            </w:pPr>
            <w:r w:rsidRPr="00BD737B">
              <w:t>Přestup na náhradní dopravu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737EEE" w:rsidP="00DA6F12" w:rsidRDefault="00737EEE" w14:paraId="0D86F58F" w14:textId="77777777">
            <w:pPr>
              <w:spacing w:after="160" w:line="259" w:lineRule="auto"/>
              <w:jc w:val="center"/>
            </w:pPr>
            <w:r>
              <w:drawing>
                <wp:inline wp14:editId="1497ACB6" wp14:anchorId="3BDC9842">
                  <wp:extent cx="533400" cy="361950"/>
                  <wp:effectExtent l="0" t="0" r="0" b="0"/>
                  <wp:docPr id="54158367" name="Obrázek 10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05"/>
                          <pic:cNvPicPr/>
                        </pic:nvPicPr>
                        <pic:blipFill>
                          <a:blip r:embed="R7b640b82b81b4af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4525D1E" w14:paraId="6D13EEB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125D9700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ReplacementStop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BD737B" w:rsidR="00737EEE" w:rsidP="00240EFF" w:rsidRDefault="00737EEE" w14:paraId="2B768FD3" w14:textId="77777777">
            <w:pPr>
              <w:spacing w:after="160" w:line="259" w:lineRule="auto"/>
            </w:pPr>
            <w:r w:rsidRPr="00BD737B">
              <w:t>Náhradní zastávka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737EEE" w:rsidP="00DA6F12" w:rsidRDefault="00737EEE" w14:paraId="7E786DA9" w14:textId="77777777">
            <w:pPr>
              <w:spacing w:after="160" w:line="259" w:lineRule="auto"/>
              <w:jc w:val="center"/>
            </w:pPr>
            <w:r>
              <w:drawing>
                <wp:inline wp14:editId="5AD5014A" wp14:anchorId="176C5EA7">
                  <wp:extent cx="361950" cy="361950"/>
                  <wp:effectExtent l="0" t="0" r="0" b="0"/>
                  <wp:docPr id="1544644934" name="Obrázek 10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06"/>
                          <pic:cNvPicPr/>
                        </pic:nvPicPr>
                        <pic:blipFill>
                          <a:blip r:embed="R5b66bf0cef26443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4525D1E" w14:paraId="14944F0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30B8F7B5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RequestStop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BD737B" w:rsidR="00737EEE" w:rsidP="00240EFF" w:rsidRDefault="00737EEE" w14:paraId="4303BAE3" w14:textId="77777777">
            <w:pPr>
              <w:spacing w:after="160" w:line="259" w:lineRule="auto"/>
            </w:pPr>
            <w:r w:rsidRPr="00BD737B">
              <w:t>Zastávka na znamení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2238E6" w:rsidR="00737EEE" w:rsidP="00DA6F12" w:rsidRDefault="00737EEE" w14:paraId="01257208" w14:textId="77777777">
            <w:pPr>
              <w:spacing w:after="160" w:line="259" w:lineRule="auto"/>
              <w:jc w:val="center"/>
            </w:pPr>
            <w:r>
              <w:drawing>
                <wp:inline wp14:editId="6887B442" wp14:anchorId="1923BA03">
                  <wp:extent cx="323850" cy="361950"/>
                  <wp:effectExtent l="0" t="0" r="0" b="0"/>
                  <wp:docPr id="1062689107" name="Obrázek 10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07"/>
                          <pic:cNvPicPr/>
                        </pic:nvPicPr>
                        <pic:blipFill>
                          <a:blip r:embed="R2793d1322e25460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4525D1E" w14:paraId="2EEAB64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18A8D39B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Telecabin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1FCA9D4A" w14:textId="77777777">
            <w:pPr>
              <w:spacing w:after="160" w:line="259" w:lineRule="auto"/>
            </w:pPr>
            <w:r>
              <w:t>Přestup na visutou lanovku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737EEE" w:rsidP="007505FD" w:rsidRDefault="00737EEE" w14:paraId="3B00F603" w14:textId="309C2304">
            <w:pPr>
              <w:spacing w:after="160" w:line="259" w:lineRule="auto"/>
              <w:jc w:val="center"/>
            </w:pPr>
            <w:r w:rsidR="53DD8B50">
              <w:rPr/>
              <w:t xml:space="preserve"> Piktogram zatím neexistuje (dočasné řešení: piktogram jako pro </w:t>
            </w:r>
            <w:proofErr w:type="spellStart"/>
            <w:r w:rsidR="53DD8B50">
              <w:rPr/>
              <w:t>Funicular</w:t>
            </w:r>
            <w:proofErr w:type="spellEnd"/>
            <w:r w:rsidR="53DD8B50">
              <w:rPr/>
              <w:t>)</w:t>
            </w:r>
          </w:p>
        </w:tc>
      </w:tr>
      <w:tr w:rsidR="00737EEE" w:rsidTr="74525D1E" w14:paraId="2B48196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7D5FBA93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240EFF" w:rsidRDefault="00737EEE" w14:paraId="5C85921C" w14:textId="77777777">
            <w:pPr>
              <w:spacing w:after="160" w:line="259" w:lineRule="auto"/>
            </w:pPr>
            <w:r w:rsidRPr="00DA6F12">
              <w:t>Přestup na linky S a další vlaky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737EEE" w:rsidP="00DA6F12" w:rsidRDefault="00737EEE" w14:paraId="0B432DFE" w14:textId="77777777">
            <w:pPr>
              <w:spacing w:after="160" w:line="259" w:lineRule="auto"/>
              <w:jc w:val="center"/>
            </w:pPr>
            <w:r>
              <w:drawing>
                <wp:inline wp14:editId="0A71ED8A" wp14:anchorId="48480930">
                  <wp:extent cx="361950" cy="361950"/>
                  <wp:effectExtent l="0" t="0" r="0" b="0"/>
                  <wp:docPr id="2073851535" name="Obrázek 12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28"/>
                          <pic:cNvPicPr/>
                        </pic:nvPicPr>
                        <pic:blipFill>
                          <a:blip r:embed="Rfd6f9f3556ee403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4525D1E" w14:paraId="477F2BD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0802693F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Tram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240EFF" w:rsidRDefault="00737EEE" w14:paraId="5F8C428B" w14:textId="77777777">
            <w:pPr>
              <w:spacing w:after="160" w:line="259" w:lineRule="auto"/>
              <w:rPr>
                <w:lang w:val="en-US"/>
              </w:rPr>
            </w:pPr>
            <w:r>
              <w:t>tramvaj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DA6F12" w:rsidRDefault="00737EEE" w14:paraId="22E1B23A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64844711" wp14:anchorId="13ADE904">
                  <wp:extent cx="361950" cy="361950"/>
                  <wp:effectExtent l="0" t="0" r="0" b="0"/>
                  <wp:docPr id="1051796333" name="Obrázek 12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29"/>
                          <pic:cNvPicPr/>
                        </pic:nvPicPr>
                        <pic:blipFill>
                          <a:blip r:embed="Raa1d8bd79aee46a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4525D1E" w14:paraId="75127445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74C1CFF6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Trolleybus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B60B6A" w:rsidRDefault="00737EEE" w14:paraId="4A54100B" w14:textId="17B0630E">
            <w:pPr>
              <w:spacing w:after="160" w:line="259" w:lineRule="auto"/>
            </w:pPr>
            <w:r w:rsidR="53DD8B50">
              <w:rPr/>
              <w:t>Přestup na trolejbus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737EEE" w:rsidP="00DA6F12" w:rsidRDefault="00737EEE" w14:paraId="15F8639E" w14:textId="77777777">
            <w:pPr>
              <w:spacing w:after="160" w:line="259" w:lineRule="auto"/>
              <w:jc w:val="center"/>
            </w:pPr>
            <w:r>
              <w:drawing>
                <wp:inline wp14:editId="667175C6" wp14:anchorId="19E93199">
                  <wp:extent cx="361950" cy="361950"/>
                  <wp:effectExtent l="0" t="0" r="0" b="0"/>
                  <wp:docPr id="1772516108" name="Obrázek 13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0"/>
                          <pic:cNvPicPr/>
                        </pic:nvPicPr>
                        <pic:blipFill>
                          <a:blip r:embed="Rc8f6670f70034b4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4525D1E" w14:paraId="400E6F50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DA6F12" w:rsidR="00737EEE" w:rsidP="00240EFF" w:rsidRDefault="00737EEE" w14:paraId="60036D08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37EEE" w:rsidP="00240EFF" w:rsidRDefault="00737EEE" w14:paraId="7E7AB062" w14:textId="77777777">
            <w:pPr>
              <w:spacing w:after="160" w:line="259" w:lineRule="auto"/>
              <w:rPr>
                <w:lang w:val="en-US"/>
              </w:rPr>
            </w:pPr>
            <w:r>
              <w:t>metro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DA6F12" w:rsidRDefault="00737EEE" w14:paraId="43CD8FB2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1263A21E" wp14:anchorId="53AEEA27">
                  <wp:extent cx="533400" cy="361950"/>
                  <wp:effectExtent l="0" t="0" r="0" b="0"/>
                  <wp:docPr id="298909369" name="Obrázek 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4"/>
                          <pic:cNvPicPr/>
                        </pic:nvPicPr>
                        <pic:blipFill>
                          <a:blip r:embed="R25b1a2e8e02b41d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4525D1E" w14:paraId="4235FDD5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04D12D21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240EFF" w:rsidRDefault="00737EEE" w14:paraId="67BCEF07" w14:textId="77777777">
            <w:pPr>
              <w:spacing w:after="160" w:line="259" w:lineRule="auto"/>
              <w:rPr>
                <w:lang w:val="en-US"/>
              </w:rPr>
            </w:pPr>
            <w:r>
              <w:t>metro 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DA6F12" w:rsidRDefault="00737EEE" w14:paraId="562AC78B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3C19AA07" wp14:anchorId="23EE4751">
                  <wp:extent cx="533400" cy="361950"/>
                  <wp:effectExtent l="0" t="0" r="0" b="0"/>
                  <wp:docPr id="1641531819" name="Obrázek 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3"/>
                          <pic:cNvPicPr/>
                        </pic:nvPicPr>
                        <pic:blipFill>
                          <a:blip r:embed="R857f641e89874a7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4525D1E" w14:paraId="5928F20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2C57A228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240EFF" w:rsidRDefault="00737EEE" w14:paraId="38F4A0D6" w14:textId="77777777">
            <w:pPr>
              <w:spacing w:after="160" w:line="259" w:lineRule="auto"/>
              <w:rPr>
                <w:lang w:val="en-US"/>
              </w:rPr>
            </w:pPr>
            <w:r>
              <w:t>metro 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DA6F12" w:rsidRDefault="00737EEE" w14:paraId="1BCB1673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0C1F0548" wp14:anchorId="3CE167EF">
                  <wp:extent cx="533400" cy="361950"/>
                  <wp:effectExtent l="0" t="0" r="0" b="0"/>
                  <wp:docPr id="846588973" name="Obrázek 13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1"/>
                          <pic:cNvPicPr/>
                        </pic:nvPicPr>
                        <pic:blipFill>
                          <a:blip r:embed="Re46d4ea59ce745c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FA7" w:rsidTr="74525D1E" w14:paraId="07FCD3E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D44FA7" w:rsidP="00240EFF" w:rsidRDefault="00D44FA7" w14:paraId="63E82FAB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D44FA7" w:rsidP="00240EFF" w:rsidRDefault="00D44FA7" w14:paraId="5D799008" w14:textId="77777777">
            <w:pPr>
              <w:spacing w:after="160" w:line="259" w:lineRule="auto"/>
              <w:rPr>
                <w:lang w:val="en-US"/>
              </w:rPr>
            </w:pPr>
            <w:r>
              <w:t>metro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D44FA7" w:rsidP="00DA6F12" w:rsidRDefault="00D44FA7" w14:paraId="1B9765BD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210C0308" wp14:anchorId="6B85B60B">
                  <wp:extent cx="533400" cy="361950"/>
                  <wp:effectExtent l="0" t="0" r="0" b="0"/>
                  <wp:docPr id="1027330843" name="Obrázek 13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2"/>
                          <pic:cNvPicPr/>
                        </pic:nvPicPr>
                        <pic:blipFill>
                          <a:blip r:embed="R2eb24a3bfdfa4bf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3DD8B50" w:rsidRDefault="53DD8B50" w14:paraId="6A9119D3" w14:textId="70156418"/>
    <w:p w:rsidR="007C5262" w:rsidP="007C5262" w:rsidRDefault="007C5262" w14:paraId="3D00735A" w14:textId="26F5520F">
      <w:pPr>
        <w:spacing w:after="160" w:line="259" w:lineRule="auto"/>
        <w:rPr>
          <w:lang w:val="en-US"/>
        </w:rPr>
      </w:pPr>
    </w:p>
    <w:p w:rsidR="00E86995" w:rsidP="00E86995" w:rsidRDefault="00E86995" w14:paraId="2C59D62D" w14:textId="4865C26F">
      <w:pPr>
        <w:pStyle w:val="Nadpis3"/>
        <w:rPr>
          <w:lang w:val="en-US"/>
        </w:rPr>
      </w:pPr>
      <w:r w:rsidRPr="53DD8B50" w:rsidR="53DD8B50">
        <w:rPr>
          <w:lang w:val="en-US"/>
        </w:rPr>
        <w:t>ViaPointProperty</w:t>
      </w:r>
    </w:p>
    <w:p w:rsidR="00E86995" w:rsidP="007C5262" w:rsidRDefault="00E86995" w14:paraId="02E0FC76" w14:textId="3055D41C">
      <w:pPr>
        <w:spacing w:after="160" w:line="259" w:lineRule="auto"/>
        <w:rPr>
          <w:lang w:val="en-US"/>
        </w:rPr>
      </w:pPr>
      <w:r>
        <w:rPr>
          <w:lang w:val="en-US"/>
        </w:rPr>
        <w:t>Vlastnosti nácestných zastávek v běžícím řádku</w:t>
      </w:r>
    </w:p>
    <w:p w:rsidR="00E86995" w:rsidP="007C5262" w:rsidRDefault="00E86995" w14:paraId="67B6FB07" w14:textId="5EA256DB">
      <w:pPr>
        <w:spacing w:after="160" w:line="259" w:lineRule="auto"/>
        <w:rPr>
          <w:lang w:val="en-US"/>
        </w:rPr>
      </w:pPr>
      <w:r>
        <w:rPr>
          <w:lang w:val="en-US"/>
        </w:rPr>
        <w:t>Použití:</w:t>
      </w:r>
    </w:p>
    <w:p w:rsidRPr="00E86995" w:rsidR="00E86995" w:rsidP="00E86995" w:rsidRDefault="00E86995" w14:paraId="55963986" w14:textId="77777777">
      <w:pPr>
        <w:pStyle w:val="zdrojovkd"/>
        <w:rPr>
          <w:lang w:val="en-US"/>
        </w:rPr>
      </w:pPr>
      <w:r w:rsidRPr="00E86995">
        <w:rPr>
          <w:lang w:val="en-US"/>
        </w:rPr>
        <w:t>&lt;ViaPoint&gt;</w:t>
      </w:r>
    </w:p>
    <w:p w:rsidRPr="00E86995" w:rsidR="00E86995" w:rsidP="00E86995" w:rsidRDefault="00E86995" w14:paraId="289BBB28" w14:textId="605D0E87">
      <w:pPr>
        <w:pStyle w:val="zdrojovkd"/>
        <w:rPr>
          <w:lang w:val="en-US"/>
        </w:rPr>
      </w:pPr>
      <w:r>
        <w:rPr>
          <w:lang w:val="en-US"/>
        </w:rPr>
        <w:tab/>
      </w:r>
      <w:r w:rsidRPr="00E86995">
        <w:rPr>
          <w:lang w:val="en-US"/>
        </w:rPr>
        <w:t>&lt;ViaPoint</w:t>
      </w:r>
      <w:r w:rsidR="00737EEE">
        <w:rPr>
          <w:lang w:val="en-US"/>
        </w:rPr>
        <w:t>Property</w:t>
      </w:r>
      <w:r w:rsidRPr="00E86995">
        <w:rPr>
          <w:lang w:val="en-US"/>
        </w:rPr>
        <w:t>&gt;</w:t>
      </w:r>
      <w:r w:rsidRPr="00E86995">
        <w:rPr>
          <w:rStyle w:val="Siln"/>
        </w:rPr>
        <w:t>XXX</w:t>
      </w:r>
      <w:r>
        <w:rPr>
          <w:lang w:val="en-US"/>
        </w:rPr>
        <w:tab/>
      </w:r>
      <w:r w:rsidRPr="00E86995">
        <w:rPr>
          <w:lang w:val="en-US"/>
        </w:rPr>
        <w:t>&lt;/</w:t>
      </w:r>
      <w:r w:rsidR="00737EEE">
        <w:rPr>
          <w:lang w:val="en-US"/>
        </w:rPr>
        <w:t>ViaPointProperty</w:t>
      </w:r>
      <w:r w:rsidRPr="00E86995">
        <w:rPr>
          <w:lang w:val="en-US"/>
        </w:rPr>
        <w:t>&gt;</w:t>
      </w:r>
      <w:r>
        <w:rPr>
          <w:lang w:val="en-US"/>
        </w:rPr>
        <w:t xml:space="preserve"> </w:t>
      </w:r>
    </w:p>
    <w:p w:rsidR="00E86995" w:rsidP="00E86995" w:rsidRDefault="00E86995" w14:paraId="14EAE940" w14:textId="2FABE1BE">
      <w:pPr>
        <w:pStyle w:val="zdrojovkd"/>
        <w:rPr>
          <w:lang w:val="en-US"/>
        </w:rPr>
      </w:pPr>
      <w:r>
        <w:rPr>
          <w:lang w:val="en-US"/>
        </w:rPr>
        <w:t xml:space="preserve"> </w:t>
      </w:r>
      <w:r w:rsidRPr="00E86995">
        <w:rPr>
          <w:lang w:val="en-US"/>
        </w:rPr>
        <w:t>&lt;/ViaPoint&gt;</w:t>
      </w:r>
    </w:p>
    <w:p w:rsidR="00E86995" w:rsidP="00E86995" w:rsidRDefault="00E86995" w14:paraId="7F1B98BC" w14:textId="77777777">
      <w:pPr>
        <w:spacing w:after="160" w:line="259" w:lineRule="auto"/>
        <w:rPr>
          <w:lang w:val="en-US"/>
        </w:rPr>
      </w:pPr>
    </w:p>
    <w:tbl>
      <w:tblPr>
        <w:tblStyle w:val="Barevntabulkaseznamu6"/>
        <w:tblW w:w="9072" w:type="dxa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E86995" w:rsidTr="74525D1E" w14:paraId="2FB9514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60BF6E9D" w14:textId="77777777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lastRenderedPageBreak/>
              <w:t>Air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E86995" w:rsidP="00210BF8" w:rsidRDefault="00E86995" w14:paraId="2B0362DD" w14:textId="77777777">
            <w:pPr>
              <w:spacing w:after="160" w:line="259" w:lineRule="auto"/>
              <w:rPr>
                <w:highlight w:val="yellow"/>
              </w:rPr>
            </w:pPr>
            <w:r w:rsidRPr="00BD737B">
              <w:t>Letiště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3BF48C5B" w14:textId="77777777">
            <w:pPr>
              <w:spacing w:after="160" w:line="259" w:lineRule="auto"/>
              <w:jc w:val="center"/>
              <w:rPr>
                <w:highlight w:val="yellow"/>
              </w:rPr>
            </w:pPr>
            <w:r>
              <w:drawing>
                <wp:inline wp14:editId="62446AD7" wp14:anchorId="666C429F">
                  <wp:extent cx="361950" cy="361950"/>
                  <wp:effectExtent l="0" t="0" r="0" b="0"/>
                  <wp:docPr id="1224860054" name="Obrázek 1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"/>
                          <pic:cNvPicPr/>
                        </pic:nvPicPr>
                        <pic:blipFill>
                          <a:blip r:embed="Rba1e6f71f8ad481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4525D1E" w14:paraId="25177CB5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736F0E6A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0688F69E" w14:textId="77777777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E86995" w:rsidP="00210BF8" w:rsidRDefault="00E86995" w14:paraId="4F69B37C" w14:textId="77777777">
            <w:pPr>
              <w:spacing w:after="160" w:line="259" w:lineRule="auto"/>
              <w:jc w:val="center"/>
            </w:pPr>
            <w:r>
              <w:drawing>
                <wp:inline wp14:editId="34E3A73E" wp14:anchorId="0117B704">
                  <wp:extent cx="361950" cy="361950"/>
                  <wp:effectExtent l="0" t="0" r="0" b="0"/>
                  <wp:docPr id="167307090" name="Obrázek 1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4"/>
                          <pic:cNvPicPr/>
                        </pic:nvPicPr>
                        <pic:blipFill>
                          <a:blip r:embed="R7bb263e4d37b4e0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4525D1E" w14:paraId="29F6709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1117EB5F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Funicular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5DAD5727" w14:textId="77777777">
            <w:pPr>
              <w:spacing w:after="160" w:line="259" w:lineRule="auto"/>
            </w:pPr>
            <w:r w:rsidR="53DD8B50">
              <w:rPr/>
              <w:t>Přestup na pozemní lanovku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E86995" w:rsidP="00210BF8" w:rsidRDefault="00E86995" w14:paraId="5DF5637C" w14:textId="77777777">
            <w:pPr>
              <w:spacing w:after="160" w:line="259" w:lineRule="auto"/>
              <w:jc w:val="center"/>
            </w:pPr>
            <w:r>
              <w:drawing>
                <wp:inline wp14:editId="3FA2DC61" wp14:anchorId="4D68D9C2">
                  <wp:extent cx="361950" cy="361950"/>
                  <wp:effectExtent l="0" t="0" r="0" b="0"/>
                  <wp:docPr id="11330506" name="Obrázek 1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5"/>
                          <pic:cNvPicPr/>
                        </pic:nvPicPr>
                        <pic:blipFill>
                          <a:blip r:embed="Re6e425fd23ba46c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4525D1E" w14:paraId="2F341FC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6E4A94A4" w14:textId="77777777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Ferry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BD737B" w:rsidR="00E86995" w:rsidP="00210BF8" w:rsidRDefault="00E86995" w14:paraId="3E354978" w14:textId="77777777">
            <w:pPr>
              <w:spacing w:after="160" w:line="259" w:lineRule="auto"/>
              <w:rPr>
                <w:highlight w:val="yellow"/>
              </w:rPr>
            </w:pPr>
            <w:r>
              <w:t>Přestup na přívoz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E86995" w:rsidP="00210BF8" w:rsidRDefault="00E86995" w14:paraId="1D505E08" w14:textId="77777777">
            <w:pPr>
              <w:spacing w:after="160" w:line="259" w:lineRule="auto"/>
              <w:jc w:val="center"/>
            </w:pPr>
            <w:r>
              <w:drawing>
                <wp:inline wp14:editId="3EDEAC2C" wp14:anchorId="477D043B">
                  <wp:extent cx="361950" cy="361950"/>
                  <wp:effectExtent l="0" t="0" r="0" b="0"/>
                  <wp:docPr id="384494029" name="Obrázek 1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7"/>
                          <pic:cNvPicPr/>
                        </pic:nvPicPr>
                        <pic:blipFill>
                          <a:blip r:embed="Raffc309900d64ec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4525D1E" w14:paraId="3CC7BD4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7DB45BC6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BD737B" w:rsidR="00E86995" w:rsidP="00210BF8" w:rsidRDefault="00E86995" w14:paraId="0B31C181" w14:textId="77777777">
            <w:pPr>
              <w:spacing w:after="160" w:line="259" w:lineRule="auto"/>
            </w:pPr>
            <w:r w:rsidRPr="007C5262">
              <w:t>Garantovaný noční přestup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E86995" w:rsidP="00210BF8" w:rsidRDefault="00E86995" w14:paraId="0ED92E09" w14:textId="77777777">
            <w:pPr>
              <w:spacing w:after="160" w:line="259" w:lineRule="auto"/>
              <w:jc w:val="center"/>
            </w:pPr>
            <w:r w:rsidRPr="007C5262">
              <w:rPr>
                <w:noProof/>
                <w:lang w:val="en-US"/>
              </w:rPr>
              <w:drawing>
                <wp:inline distT="0" distB="0" distL="0" distR="0" wp14:anchorId="12ED8505" wp14:editId="3D14C6FD">
                  <wp:extent cx="361950" cy="361950"/>
                  <wp:effectExtent l="76200" t="76200" r="76200" b="76200"/>
                  <wp:docPr id="18" name="Obráze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4525D1E" w14:paraId="5A47BBB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55B51480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ReplacementService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E86995" w:rsidP="00210BF8" w:rsidRDefault="00E86995" w14:paraId="1EE045D3" w14:textId="77777777">
            <w:pPr>
              <w:spacing w:after="160" w:line="259" w:lineRule="auto"/>
            </w:pPr>
            <w:r w:rsidRPr="00BD737B">
              <w:t>Přestup na náhradní dopravu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E86995" w:rsidP="00210BF8" w:rsidRDefault="00E86995" w14:paraId="1CE36288" w14:textId="77777777">
            <w:pPr>
              <w:spacing w:after="160" w:line="259" w:lineRule="auto"/>
              <w:jc w:val="center"/>
            </w:pPr>
            <w:r>
              <w:drawing>
                <wp:inline wp14:editId="4CC0CC4B" wp14:anchorId="6122BE43">
                  <wp:extent cx="533400" cy="361950"/>
                  <wp:effectExtent l="0" t="0" r="0" b="0"/>
                  <wp:docPr id="597400312" name="Obrázek 1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9"/>
                          <pic:cNvPicPr/>
                        </pic:nvPicPr>
                        <pic:blipFill>
                          <a:blip r:embed="R71f40961de6b452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4525D1E" w14:paraId="16E6DF4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0CF86FAA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ReplacementStop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BD737B" w:rsidR="00E86995" w:rsidP="00210BF8" w:rsidRDefault="00E86995" w14:paraId="31E071A0" w14:textId="77777777">
            <w:pPr>
              <w:spacing w:after="160" w:line="259" w:lineRule="auto"/>
            </w:pPr>
            <w:r w:rsidRPr="00BD737B">
              <w:t>Náhradní zastávka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E86995" w:rsidP="00210BF8" w:rsidRDefault="00E86995" w14:paraId="0A73C8B1" w14:textId="77777777">
            <w:pPr>
              <w:spacing w:after="160" w:line="259" w:lineRule="auto"/>
              <w:jc w:val="center"/>
            </w:pPr>
            <w:r>
              <w:drawing>
                <wp:inline wp14:editId="4E53E148" wp14:anchorId="057BF05E">
                  <wp:extent cx="361950" cy="361950"/>
                  <wp:effectExtent l="0" t="0" r="0" b="0"/>
                  <wp:docPr id="515300689" name="Obrázek 2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21"/>
                          <pic:cNvPicPr/>
                        </pic:nvPicPr>
                        <pic:blipFill>
                          <a:blip r:embed="R226885a08c7243b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4525D1E" w14:paraId="214DEFF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3211853C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RequestStop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BD737B" w:rsidR="00E86995" w:rsidP="00210BF8" w:rsidRDefault="00E86995" w14:paraId="653116BA" w14:textId="77777777">
            <w:pPr>
              <w:spacing w:after="160" w:line="259" w:lineRule="auto"/>
            </w:pPr>
            <w:r w:rsidRPr="00BD737B">
              <w:t>Zastávka na znamení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2238E6" w:rsidR="00E86995" w:rsidP="00210BF8" w:rsidRDefault="00E86995" w14:paraId="2741C5CC" w14:textId="77777777">
            <w:pPr>
              <w:spacing w:after="160" w:line="259" w:lineRule="auto"/>
              <w:jc w:val="center"/>
            </w:pPr>
            <w:r>
              <w:drawing>
                <wp:inline wp14:editId="771AE811" wp14:anchorId="4E182B12">
                  <wp:extent cx="323850" cy="361950"/>
                  <wp:effectExtent l="0" t="0" r="0" b="0"/>
                  <wp:docPr id="924464130" name="Obrázek 2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22"/>
                          <pic:cNvPicPr/>
                        </pic:nvPicPr>
                        <pic:blipFill>
                          <a:blip r:embed="R79f23b1882db4c9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4525D1E" w14:paraId="16F40B4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45FC7E53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Telecabin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0286FF96" w14:textId="77777777">
            <w:pPr>
              <w:spacing w:after="160" w:line="259" w:lineRule="auto"/>
            </w:pPr>
            <w:r>
              <w:t>Přestup na visutou lanovku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E86995" w:rsidP="00210BF8" w:rsidRDefault="00E86995" w14:paraId="1007D145" w14:textId="146095FD">
            <w:pPr>
              <w:spacing w:after="160" w:line="259" w:lineRule="auto"/>
              <w:jc w:val="center"/>
            </w:pPr>
            <w:r w:rsidR="53DD8B50">
              <w:rPr/>
              <w:t xml:space="preserve"> Piktogram zatím neexistuje (dočasné řešení: piktogram jako pro </w:t>
            </w:r>
            <w:proofErr w:type="spellStart"/>
            <w:r w:rsidR="53DD8B50">
              <w:rPr/>
              <w:t>Funicular</w:t>
            </w:r>
            <w:proofErr w:type="spellEnd"/>
            <w:r w:rsidR="53DD8B50">
              <w:rPr/>
              <w:t>)</w:t>
            </w:r>
          </w:p>
        </w:tc>
      </w:tr>
      <w:tr w:rsidR="00E86995" w:rsidTr="74525D1E" w14:paraId="08BBC47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2B607629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2EA1C98E" w14:textId="77777777">
            <w:pPr>
              <w:spacing w:after="160" w:line="259" w:lineRule="auto"/>
            </w:pPr>
            <w:r w:rsidRPr="00DA6F12">
              <w:t>Přestup na linky S a další vlaky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E86995" w:rsidP="00210BF8" w:rsidRDefault="00E86995" w14:paraId="0FBE0B14" w14:textId="77777777">
            <w:pPr>
              <w:spacing w:after="160" w:line="259" w:lineRule="auto"/>
              <w:jc w:val="center"/>
            </w:pPr>
            <w:r>
              <w:drawing>
                <wp:inline wp14:editId="363ED096" wp14:anchorId="7BF17D87">
                  <wp:extent cx="361950" cy="361950"/>
                  <wp:effectExtent l="0" t="0" r="0" b="0"/>
                  <wp:docPr id="1388736746" name="Obrázek 2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23"/>
                          <pic:cNvPicPr/>
                        </pic:nvPicPr>
                        <pic:blipFill>
                          <a:blip r:embed="R8a2a90c70f9c432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4525D1E" w14:paraId="25E62F1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266D375E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Tram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46F1C9B8" w14:textId="77777777">
            <w:pPr>
              <w:spacing w:after="160" w:line="259" w:lineRule="auto"/>
              <w:rPr>
                <w:lang w:val="en-US"/>
              </w:rPr>
            </w:pPr>
            <w:r>
              <w:t>tramvaj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44D47701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21629A73" wp14:anchorId="41C916E4">
                  <wp:extent cx="361950" cy="361950"/>
                  <wp:effectExtent l="0" t="0" r="0" b="0"/>
                  <wp:docPr id="1351840601" name="Obrázek 2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24"/>
                          <pic:cNvPicPr/>
                        </pic:nvPicPr>
                        <pic:blipFill>
                          <a:blip r:embed="R18ea6e533ec34be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4525D1E" w14:paraId="61D4468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0AA86084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Trolleybus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788B6A69" w14:textId="700EF8D4">
            <w:pPr>
              <w:spacing w:after="160" w:line="259" w:lineRule="auto"/>
            </w:pPr>
            <w:r w:rsidR="53DD8B50">
              <w:rPr/>
              <w:t>Přestup na trolejbus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E86995" w:rsidP="00210BF8" w:rsidRDefault="00E86995" w14:paraId="177E42C5" w14:textId="77777777">
            <w:pPr>
              <w:spacing w:after="160" w:line="259" w:lineRule="auto"/>
              <w:jc w:val="center"/>
            </w:pPr>
            <w:r>
              <w:drawing>
                <wp:inline wp14:editId="299B7D19" wp14:anchorId="7E2C522F">
                  <wp:extent cx="361950" cy="361950"/>
                  <wp:effectExtent l="0" t="0" r="0" b="0"/>
                  <wp:docPr id="1801755887" name="Obrázek 2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25"/>
                          <pic:cNvPicPr/>
                        </pic:nvPicPr>
                        <pic:blipFill>
                          <a:blip r:embed="R10d2294a7cd24cf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4525D1E" w14:paraId="0956239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DA6F12" w:rsidR="00E86995" w:rsidP="00210BF8" w:rsidRDefault="00E86995" w14:paraId="27A25D0C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E86995" w:rsidP="00210BF8" w:rsidRDefault="00E86995" w14:paraId="1AD84B16" w14:textId="77777777">
            <w:pPr>
              <w:spacing w:after="160" w:line="259" w:lineRule="auto"/>
              <w:rPr>
                <w:lang w:val="en-US"/>
              </w:rPr>
            </w:pPr>
            <w:r>
              <w:t>metro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76C54788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021B8638" wp14:anchorId="60B9E929">
                  <wp:extent cx="533400" cy="361950"/>
                  <wp:effectExtent l="0" t="0" r="0" b="0"/>
                  <wp:docPr id="1078506591" name="Obrázek 2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26"/>
                          <pic:cNvPicPr/>
                        </pic:nvPicPr>
                        <pic:blipFill>
                          <a:blip r:embed="Rcb138762f15a413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4525D1E" w14:paraId="5508DA0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48A13DF0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6CD1FC59" w14:textId="77777777">
            <w:pPr>
              <w:spacing w:after="160" w:line="259" w:lineRule="auto"/>
              <w:rPr>
                <w:lang w:val="en-US"/>
              </w:rPr>
            </w:pPr>
            <w:r>
              <w:t>metro 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4ECACC35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329A94F9" wp14:anchorId="506C2AAE">
                  <wp:extent cx="533400" cy="361950"/>
                  <wp:effectExtent l="0" t="0" r="0" b="0"/>
                  <wp:docPr id="1657975525" name="Obrázek 2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27"/>
                          <pic:cNvPicPr/>
                        </pic:nvPicPr>
                        <pic:blipFill>
                          <a:blip r:embed="R43ae204be11d48f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4525D1E" w14:paraId="4F413F1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4FA22BE5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1B7ABDBF" w14:textId="77777777">
            <w:pPr>
              <w:spacing w:after="160" w:line="259" w:lineRule="auto"/>
              <w:rPr>
                <w:lang w:val="en-US"/>
              </w:rPr>
            </w:pPr>
            <w:r>
              <w:t>metro 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4ECDFBC9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34B83C1B" wp14:anchorId="1483C094">
                  <wp:extent cx="533400" cy="361950"/>
                  <wp:effectExtent l="0" t="0" r="0" b="0"/>
                  <wp:docPr id="1802980547" name="Obrázek 2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28"/>
                          <pic:cNvPicPr/>
                        </pic:nvPicPr>
                        <pic:blipFill>
                          <a:blip r:embed="Rb14299520fe1425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4525D1E" w14:paraId="1BD429B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151E0C81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3CD27EB7" w14:textId="77777777">
            <w:pPr>
              <w:spacing w:after="160" w:line="259" w:lineRule="auto"/>
              <w:rPr>
                <w:lang w:val="en-US"/>
              </w:rPr>
            </w:pPr>
            <w:r>
              <w:t>metro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725401C0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68F98F42" wp14:anchorId="47E31075">
                  <wp:extent cx="533400" cy="361950"/>
                  <wp:effectExtent l="0" t="0" r="0" b="0"/>
                  <wp:docPr id="1892932812" name="Obrázek 2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29"/>
                          <pic:cNvPicPr/>
                        </pic:nvPicPr>
                        <pic:blipFill>
                          <a:blip r:embed="Ra5a4053c165f414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3DD8B50" w:rsidRDefault="53DD8B50" w14:paraId="7F7ED320" w14:textId="09957091"/>
    <w:p w:rsidR="00E86995" w:rsidP="00E86995" w:rsidRDefault="00E86995" w14:paraId="1AD7DDFF" w14:textId="77777777">
      <w:pPr>
        <w:spacing w:after="160" w:line="259" w:lineRule="auto"/>
        <w:rPr>
          <w:lang w:val="en-US"/>
        </w:rPr>
      </w:pPr>
    </w:p>
    <w:p w:rsidR="00E86995" w:rsidP="007C5262" w:rsidRDefault="00E86995" w14:paraId="2CC528DC" w14:textId="77777777">
      <w:pPr>
        <w:spacing w:after="160" w:line="259" w:lineRule="auto"/>
        <w:rPr>
          <w:lang w:val="en-US"/>
        </w:rPr>
      </w:pPr>
    </w:p>
    <w:p w:rsidR="00C202FE" w:rsidP="00B1780D" w:rsidRDefault="00C202FE" w14:paraId="019C571B" w14:textId="77777777">
      <w:pPr>
        <w:pStyle w:val="Nadpis2"/>
        <w:rPr/>
      </w:pPr>
      <w:r w:rsidR="53DD8B50">
        <w:rPr/>
        <w:t>Mimořádné zprávy</w:t>
      </w:r>
    </w:p>
    <w:p w:rsidRPr="00676CD7" w:rsidR="00676CD7" w:rsidP="00676CD7" w:rsidRDefault="00676CD7" w14:paraId="2892E3AF" w14:textId="77777777">
      <w:pPr>
        <w:pStyle w:val="zdrojovkd"/>
      </w:pPr>
      <w:r w:rsidRPr="00676CD7">
        <w:t>&lt;AdditionalTextMessage&gt;</w:t>
      </w:r>
    </w:p>
    <w:p w:rsidRPr="00676CD7" w:rsidR="00676CD7" w:rsidP="00676CD7" w:rsidRDefault="00676CD7" w14:paraId="26357044" w14:textId="77777777">
      <w:pPr>
        <w:pStyle w:val="zdrojovkd"/>
      </w:pPr>
      <w:r w:rsidRPr="00676CD7">
        <w:tab/>
      </w:r>
      <w:r w:rsidRPr="00676CD7">
        <w:t>&lt;AdditionalTextMessageType&gt;</w:t>
      </w:r>
    </w:p>
    <w:p w:rsidRPr="00676CD7" w:rsidR="00676CD7" w:rsidP="00676CD7" w:rsidRDefault="00676CD7" w14:paraId="6B20A350" w14:textId="77777777">
      <w:pPr>
        <w:pStyle w:val="zdrojovkd"/>
      </w:pPr>
      <w:r w:rsidRPr="00676CD7">
        <w:tab/>
      </w:r>
      <w:r w:rsidRPr="00676CD7">
        <w:tab/>
      </w:r>
      <w:r w:rsidRPr="00676CD7">
        <w:t>&lt;Value&gt;Pid&lt;/Value&gt;</w:t>
      </w:r>
    </w:p>
    <w:p w:rsidRPr="00676CD7" w:rsidR="00676CD7" w:rsidP="00676CD7" w:rsidRDefault="00676CD7" w14:paraId="5E262042" w14:textId="77777777">
      <w:pPr>
        <w:pStyle w:val="zdrojovkd"/>
      </w:pPr>
      <w:r w:rsidRPr="00676CD7">
        <w:tab/>
      </w:r>
      <w:r w:rsidRPr="00676CD7">
        <w:t>&lt;/AdditionalTextMessageType&gt;</w:t>
      </w:r>
    </w:p>
    <w:p w:rsidRPr="00676CD7" w:rsidR="00676CD7" w:rsidP="00676CD7" w:rsidRDefault="00676CD7" w14:paraId="77B068E7" w14:textId="77777777">
      <w:pPr>
        <w:pStyle w:val="zdrojovkd"/>
      </w:pPr>
      <w:r w:rsidRPr="00676CD7">
        <w:tab/>
      </w:r>
      <w:r w:rsidRPr="00676CD7">
        <w:t>&lt;AdditionalTextMessageHeadline language="cs"&gt;</w:t>
      </w:r>
    </w:p>
    <w:p w:rsidRPr="00676CD7" w:rsidR="00676CD7" w:rsidP="00676CD7" w:rsidRDefault="00676CD7" w14:paraId="45B55975" w14:textId="77777777">
      <w:pPr>
        <w:pStyle w:val="zdrojovkd"/>
      </w:pPr>
      <w:r w:rsidRPr="00676CD7">
        <w:tab/>
      </w:r>
      <w:r w:rsidRPr="00676CD7">
        <w:tab/>
      </w:r>
      <w:r w:rsidRPr="00676CD7">
        <w:t>Změna linkového vedení BUS</w:t>
      </w:r>
    </w:p>
    <w:p w:rsidRPr="00676CD7" w:rsidR="00676CD7" w:rsidP="00676CD7" w:rsidRDefault="00676CD7" w14:paraId="5935BAF0" w14:textId="77777777">
      <w:pPr>
        <w:pStyle w:val="zdrojovkd"/>
      </w:pPr>
      <w:r w:rsidRPr="00676CD7">
        <w:tab/>
      </w:r>
      <w:r w:rsidRPr="00676CD7">
        <w:t>&lt;/AdditionalTextMessageHeadline&gt;</w:t>
      </w:r>
    </w:p>
    <w:p w:rsidRPr="00676CD7" w:rsidR="00676CD7" w:rsidP="00676CD7" w:rsidRDefault="00676CD7" w14:paraId="7D51766E" w14:textId="77777777">
      <w:pPr>
        <w:pStyle w:val="zdrojovkd"/>
      </w:pPr>
      <w:r w:rsidRPr="00676CD7">
        <w:tab/>
      </w:r>
      <w:r w:rsidRPr="00676CD7">
        <w:t>&lt;AdditionalTextMessageText language="cs"&gt;</w:t>
      </w:r>
    </w:p>
    <w:p w:rsidRPr="00676CD7" w:rsidR="00676CD7" w:rsidP="00676CD7" w:rsidRDefault="00676CD7" w14:paraId="393953B8" w14:textId="77777777">
      <w:pPr>
        <w:pStyle w:val="zdrojovkd"/>
      </w:pPr>
      <w:r w:rsidRPr="00676CD7">
        <w:tab/>
      </w:r>
      <w:r w:rsidRPr="00676CD7">
        <w:tab/>
      </w:r>
      <w:r w:rsidRPr="00676CD7">
        <w:t xml:space="preserve">Od soboty &lt;b&gt;1. září 2018&lt;/b&gt; dochází k </w:t>
      </w:r>
      <w:r w:rsidRPr="00676CD7">
        <w:tab/>
      </w:r>
      <w:r w:rsidRPr="00676CD7">
        <w:tab/>
      </w:r>
      <w:r w:rsidRPr="00676CD7">
        <w:tab/>
      </w:r>
      <w:r w:rsidRPr="00676CD7">
        <w:t xml:space="preserve">trvalé změně linkového vedení autobusů PID &lt;b&gt;v </w:t>
      </w:r>
      <w:r w:rsidRPr="00676CD7">
        <w:tab/>
      </w:r>
      <w:r w:rsidRPr="00676CD7">
        <w:tab/>
      </w:r>
      <w:r w:rsidRPr="00676CD7">
        <w:t xml:space="preserve">oblasti Radotínska&lt;/b&gt;. Podrobnosti naleznete na </w:t>
      </w:r>
      <w:r w:rsidRPr="00676CD7">
        <w:tab/>
      </w:r>
      <w:r w:rsidRPr="00676CD7">
        <w:tab/>
      </w:r>
      <w:r w:rsidRPr="00676CD7">
        <w:t>zastávkách a na &lt;b&gt;www.pid.cz&lt;/b&gt;.</w:t>
      </w:r>
    </w:p>
    <w:p w:rsidRPr="00676CD7" w:rsidR="00676CD7" w:rsidP="00676CD7" w:rsidRDefault="00676CD7" w14:paraId="674D9A20" w14:textId="77777777">
      <w:pPr>
        <w:pStyle w:val="zdrojovkd"/>
      </w:pPr>
      <w:r w:rsidRPr="00676CD7">
        <w:tab/>
      </w:r>
      <w:r w:rsidRPr="00676CD7">
        <w:t>&lt;/AdditionalTextMessageText&gt;</w:t>
      </w:r>
    </w:p>
    <w:p w:rsidRPr="00676CD7" w:rsidR="00676CD7" w:rsidP="00676CD7" w:rsidRDefault="00676CD7" w14:paraId="271EA720" w14:textId="77777777">
      <w:pPr>
        <w:pStyle w:val="zdrojovkd"/>
      </w:pPr>
      <w:r w:rsidRPr="00676CD7">
        <w:tab/>
      </w:r>
      <w:r w:rsidRPr="00676CD7">
        <w:t>&lt;AdditionalTextMessageText language="en"&gt;</w:t>
      </w:r>
    </w:p>
    <w:p w:rsidRPr="00676CD7" w:rsidR="00676CD7" w:rsidP="00676CD7" w:rsidRDefault="00676CD7" w14:paraId="5DFE46DF" w14:textId="77777777">
      <w:pPr>
        <w:pStyle w:val="zdrojovkd"/>
      </w:pPr>
      <w:r w:rsidRPr="00676CD7">
        <w:tab/>
      </w:r>
      <w:r w:rsidRPr="00676CD7">
        <w:tab/>
      </w:r>
      <w:r w:rsidRPr="00676CD7">
        <w:t xml:space="preserve">From saturday,&lt;b&gt;the 1st September 2018&lt;/b&gt;, </w:t>
      </w:r>
      <w:r w:rsidRPr="00676CD7">
        <w:tab/>
      </w:r>
      <w:r w:rsidRPr="00676CD7">
        <w:tab/>
      </w:r>
      <w:r w:rsidRPr="00676CD7">
        <w:t xml:space="preserve">several permanent changes and modifications will take </w:t>
      </w:r>
      <w:r w:rsidRPr="00676CD7">
        <w:tab/>
      </w:r>
      <w:r w:rsidRPr="00676CD7">
        <w:tab/>
      </w:r>
      <w:r w:rsidRPr="00676CD7">
        <w:t xml:space="preserve">place in operation of the PID system in &lt;b&gt;Radotín </w:t>
      </w:r>
      <w:r w:rsidRPr="00676CD7">
        <w:tab/>
      </w:r>
      <w:r w:rsidRPr="00676CD7">
        <w:tab/>
      </w:r>
      <w:r w:rsidRPr="00676CD7">
        <w:t xml:space="preserve">area&lt;/b&gt;. Visit &lt;b&gt;www.pid.cz&lt;/b&gt; for </w:t>
      </w:r>
      <w:r w:rsidRPr="00676CD7">
        <w:tab/>
      </w:r>
      <w:r w:rsidRPr="00676CD7">
        <w:tab/>
      </w:r>
      <w:r w:rsidRPr="00676CD7">
        <w:t>more information.</w:t>
      </w:r>
    </w:p>
    <w:p w:rsidRPr="00676CD7" w:rsidR="00676CD7" w:rsidP="00676CD7" w:rsidRDefault="00676CD7" w14:paraId="7EF1C774" w14:textId="77777777">
      <w:pPr>
        <w:pStyle w:val="zdrojovkd"/>
      </w:pPr>
      <w:r w:rsidRPr="00676CD7">
        <w:tab/>
      </w:r>
      <w:r w:rsidRPr="00676CD7">
        <w:t>&lt;/AdditionalTextMessageText&gt;</w:t>
      </w:r>
    </w:p>
    <w:p w:rsidRPr="00676CD7" w:rsidR="00676CD7" w:rsidP="00676CD7" w:rsidRDefault="00676CD7" w14:paraId="1C7DA34E" w14:textId="77777777">
      <w:pPr>
        <w:pStyle w:val="zdrojovkd"/>
      </w:pPr>
      <w:r w:rsidRPr="00676CD7">
        <w:t>&lt;/Value&gt;</w:t>
      </w:r>
    </w:p>
    <w:p w:rsidR="00C202FE" w:rsidP="00676CD7" w:rsidRDefault="00676CD7" w14:paraId="08F09DC4" w14:textId="1AEEAC0C">
      <w:pPr>
        <w:pStyle w:val="zdrojovkd"/>
        <w:rPr>
          <w:lang w:val="en-US"/>
        </w:rPr>
      </w:pPr>
      <w:r w:rsidRPr="00676CD7">
        <w:t>&lt;/AdditionalTextMessage&gt;</w:t>
      </w:r>
    </w:p>
    <w:p w:rsidR="00C202FE" w:rsidP="00C202FE" w:rsidRDefault="00C202FE" w14:paraId="11E10C19" w14:textId="33CEB4A6">
      <w:pPr>
        <w:ind w:left="360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AdditionalTextMessageType</w:t>
      </w:r>
    </w:p>
    <w:p w:rsidR="00C202FE" w:rsidP="00C202FE" w:rsidRDefault="00C202FE" w14:paraId="69CBD598" w14:textId="77777777">
      <w:pPr>
        <w:pStyle w:val="Odstavecseseznamem"/>
        <w:ind w:left="1440"/>
        <w:rPr>
          <w:lang w:val="en-US"/>
        </w:rPr>
      </w:pPr>
    </w:p>
    <w:tbl>
      <w:tblPr>
        <w:tblStyle w:val="Barevntabulkaseznamu6"/>
        <w:tblW w:w="11356" w:type="dxa"/>
        <w:tblLook w:val="0600" w:firstRow="0" w:lastRow="0" w:firstColumn="0" w:lastColumn="0" w:noHBand="1" w:noVBand="1"/>
      </w:tblPr>
      <w:tblGrid>
        <w:gridCol w:w="3024"/>
        <w:gridCol w:w="3024"/>
        <w:gridCol w:w="3024"/>
        <w:gridCol w:w="2284"/>
      </w:tblGrid>
      <w:tr w:rsidR="00676CD7" w:rsidTr="74525D1E" w14:paraId="57AC9023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BE3D9C" w:rsidRDefault="00676CD7" w14:paraId="4C21B0B5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Air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BE3D9C" w:rsidRDefault="00676CD7" w14:paraId="4384E639" w14:textId="77777777">
            <w:pPr>
              <w:spacing w:after="160" w:line="259" w:lineRule="auto"/>
            </w:pPr>
            <w:r w:rsidRPr="00BD737B">
              <w:t>Letiště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5C80E3B5" w14:textId="77777777">
            <w:pPr>
              <w:spacing w:after="160" w:line="259" w:lineRule="auto"/>
              <w:jc w:val="center"/>
            </w:pPr>
            <w:r>
              <w:drawing>
                <wp:inline wp14:editId="7AE614EB" wp14:anchorId="590D65DA">
                  <wp:extent cx="361950" cy="361950"/>
                  <wp:effectExtent l="0" t="0" r="0" b="0"/>
                  <wp:docPr id="20059217" name="Obrázek 9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90"/>
                          <pic:cNvPicPr/>
                        </pic:nvPicPr>
                        <pic:blipFill>
                          <a:blip r:embed="Rd6ca8ed0bd1f407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1AEB9124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BE3D9C" w:rsidRDefault="00676CD7" w14:paraId="12227273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BE3D9C" w:rsidRDefault="00676CD7" w14:paraId="4E8D5030" w14:textId="77777777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1E4A13F0" w14:textId="77777777">
            <w:pPr>
              <w:spacing w:after="160" w:line="259" w:lineRule="auto"/>
              <w:jc w:val="center"/>
            </w:pPr>
            <w:r>
              <w:drawing>
                <wp:inline wp14:editId="3E3C2EB3" wp14:anchorId="6A531BEF">
                  <wp:extent cx="361950" cy="361950"/>
                  <wp:effectExtent l="0" t="0" r="0" b="0"/>
                  <wp:docPr id="1947669152" name="Obrázek 8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85"/>
                          <pic:cNvPicPr/>
                        </pic:nvPicPr>
                        <pic:blipFill>
                          <a:blip r:embed="R54c2e8e0d69b422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2E1BBCE8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BE3D9C" w:rsidRDefault="00676CD7" w14:paraId="5A2BD955" w14:textId="77777777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Congestion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BE3D9C" w:rsidRDefault="00676CD7" w14:paraId="5F3D881D" w14:textId="77777777">
            <w:pPr>
              <w:spacing w:after="160" w:line="259" w:lineRule="auto"/>
            </w:pPr>
            <w:r w:rsidRPr="00DB6ABF">
              <w:t>Přetížená komunikace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676CD7" w:rsidP="00DA6F12" w:rsidRDefault="00676CD7" w14:paraId="569BB280" w14:textId="77777777">
            <w:pPr>
              <w:spacing w:after="160" w:line="259" w:lineRule="auto"/>
              <w:jc w:val="center"/>
            </w:pPr>
            <w:r>
              <w:drawing>
                <wp:inline wp14:editId="13BF0EDC" wp14:anchorId="33C01815">
                  <wp:extent cx="361950" cy="361950"/>
                  <wp:effectExtent l="0" t="0" r="0" b="0"/>
                  <wp:docPr id="623712239" name="Obrázek 12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24"/>
                          <pic:cNvPicPr/>
                        </pic:nvPicPr>
                        <pic:blipFill>
                          <a:blip r:embed="R06612a3cc9be4b1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2EAE4792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BE3D9C" w:rsidRDefault="00676CD7" w14:paraId="792AD30A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Diversion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B6ABF" w:rsidRDefault="00676CD7" w14:paraId="7AEF20C3" w14:textId="77777777">
            <w:r>
              <w:t>Mimořádnost na trase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676CD7" w:rsidP="00DA6F12" w:rsidRDefault="00676CD7" w14:paraId="42C8DC0A" w14:textId="77777777">
            <w:pPr>
              <w:spacing w:after="160" w:line="259" w:lineRule="auto"/>
              <w:jc w:val="center"/>
            </w:pPr>
            <w:r>
              <w:drawing>
                <wp:inline wp14:editId="06219F19" wp14:anchorId="284B2B2F">
                  <wp:extent cx="361950" cy="361950"/>
                  <wp:effectExtent l="0" t="0" r="0" b="0"/>
                  <wp:docPr id="2036536505" name="Obrázek 12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23"/>
                          <pic:cNvPicPr/>
                        </pic:nvPicPr>
                        <pic:blipFill>
                          <a:blip r:embed="R0d33212a3951465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57C923AF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BE3D9C" w:rsidRDefault="00676CD7" w14:paraId="6EFC8101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Exclamation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BE3D9C" w:rsidRDefault="00676CD7" w14:paraId="67EE02D0" w14:textId="77777777">
            <w:pPr>
              <w:spacing w:after="160" w:line="259" w:lineRule="auto"/>
            </w:pPr>
            <w:r>
              <w:t>Vykřičník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30EEE4B8" w14:textId="77777777">
            <w:pPr>
              <w:spacing w:after="160" w:line="259" w:lineRule="auto"/>
              <w:jc w:val="center"/>
            </w:pPr>
            <w:r>
              <w:drawing>
                <wp:inline wp14:editId="763B70AB" wp14:anchorId="1BF9FA33">
                  <wp:extent cx="85725" cy="361950"/>
                  <wp:effectExtent l="0" t="0" r="9525" b="0"/>
                  <wp:docPr id="1391793312" name="Obrázek 12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26"/>
                          <pic:cNvPicPr/>
                        </pic:nvPicPr>
                        <pic:blipFill>
                          <a:blip r:embed="Rdc5b942328cf4ef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14E2F2C5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5A6ADD4B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Ferry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50B87597" w14:textId="77777777">
            <w:pPr>
              <w:spacing w:after="160" w:line="259" w:lineRule="auto"/>
            </w:pPr>
            <w:r>
              <w:t>Přestup na přívoz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4F83F88C" w14:textId="77777777">
            <w:pPr>
              <w:spacing w:after="160" w:line="259" w:lineRule="auto"/>
              <w:jc w:val="center"/>
            </w:pPr>
            <w:r>
              <w:drawing>
                <wp:inline wp14:editId="396573F8" wp14:anchorId="03BF5E5D">
                  <wp:extent cx="361950" cy="361950"/>
                  <wp:effectExtent l="0" t="0" r="0" b="0"/>
                  <wp:docPr id="1901301290" name="Obrázek 8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89"/>
                          <pic:cNvPicPr/>
                        </pic:nvPicPr>
                        <pic:blipFill>
                          <a:blip r:embed="R02c5d37dfa7d4c7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4B97B6B9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BE3D9C" w:rsidRDefault="00676CD7" w14:paraId="61883639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Funicular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BE3D9C" w:rsidRDefault="00676CD7" w14:paraId="41950D90" w14:textId="77777777">
            <w:pPr>
              <w:spacing w:after="160" w:line="259" w:lineRule="auto"/>
            </w:pPr>
            <w:r>
              <w:t>Přestup na pozemní lanovku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0E361386" w14:textId="77777777">
            <w:pPr>
              <w:spacing w:after="160" w:line="259" w:lineRule="auto"/>
              <w:jc w:val="center"/>
            </w:pPr>
            <w:r>
              <w:drawing>
                <wp:inline wp14:editId="154846DA" wp14:anchorId="439CE103">
                  <wp:extent cx="361950" cy="361950"/>
                  <wp:effectExtent l="0" t="0" r="0" b="0"/>
                  <wp:docPr id="447841929" name="Obrázek 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5"/>
                          <pic:cNvPicPr/>
                        </pic:nvPicPr>
                        <pic:blipFill>
                          <a:blip r:embed="R25c9cbe5b8f3419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35185EA0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1649B625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GoFurther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24DD623D" w14:textId="77777777">
            <w:pPr>
              <w:spacing w:after="160" w:line="259" w:lineRule="auto"/>
            </w:pPr>
            <w:r w:rsidRPr="00DB6ABF">
              <w:t>Postupujte dále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AF7A5D" w:rsidR="00676CD7" w:rsidP="00DA6F12" w:rsidRDefault="00676CD7" w14:paraId="5C0E8BDC" w14:textId="77777777">
            <w:pPr>
              <w:spacing w:after="160" w:line="259" w:lineRule="auto"/>
              <w:jc w:val="center"/>
            </w:pPr>
            <w:r>
              <w:drawing>
                <wp:inline wp14:editId="56A2356D" wp14:anchorId="2F8581E9">
                  <wp:extent cx="361950" cy="361950"/>
                  <wp:effectExtent l="0" t="0" r="0" b="0"/>
                  <wp:docPr id="1624611448" name="Obrázek 11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18"/>
                          <pic:cNvPicPr/>
                        </pic:nvPicPr>
                        <pic:blipFill>
                          <a:blip r:embed="R6139da5acc22491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4DC86D2A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02F2E297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lastRenderedPageBreak/>
              <w:t>Info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B6ABF" w:rsidRDefault="00676CD7" w14:paraId="3AEB72C1" w14:textId="77777777">
            <w:r>
              <w:t>Informace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759E1CEB" w14:textId="77777777">
            <w:pPr>
              <w:spacing w:after="160" w:line="259" w:lineRule="auto"/>
              <w:jc w:val="center"/>
            </w:pPr>
            <w:r w:rsidRPr="00176AE3">
              <w:rPr>
                <w:noProof/>
                <w:lang w:val="en-US"/>
              </w:rPr>
              <w:drawing>
                <wp:inline distT="0" distB="0" distL="0" distR="0" wp14:anchorId="2F847C09" wp14:editId="08971FCB">
                  <wp:extent cx="361950" cy="361950"/>
                  <wp:effectExtent l="76200" t="76200" r="76200" b="76200"/>
                  <wp:docPr id="121" name="Obrázek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1895BE25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1D10BF99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Luggage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2693142B" w14:textId="77777777">
            <w:pPr>
              <w:spacing w:after="160" w:line="259" w:lineRule="auto"/>
            </w:pPr>
            <w:r w:rsidRPr="00DB6ABF">
              <w:t>Zavazadlo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AF7A5D" w:rsidR="00676CD7" w:rsidP="00DA6F12" w:rsidRDefault="00676CD7" w14:paraId="73798950" w14:textId="77777777">
            <w:pPr>
              <w:spacing w:after="160" w:line="259" w:lineRule="auto"/>
              <w:jc w:val="center"/>
            </w:pPr>
            <w:r>
              <w:drawing>
                <wp:inline wp14:editId="40C8E812" wp14:anchorId="28AB5CE7">
                  <wp:extent cx="361950" cy="361950"/>
                  <wp:effectExtent l="0" t="0" r="0" b="0"/>
                  <wp:docPr id="1963736555" name="Obrázek 4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40"/>
                          <pic:cNvPicPr/>
                        </pic:nvPicPr>
                        <pic:blipFill>
                          <a:blip r:embed="R5b9d1057cb3e4c3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5AEA5E1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43AC637D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47718847" w14:textId="77777777">
            <w:pPr>
              <w:spacing w:after="160" w:line="259" w:lineRule="auto"/>
            </w:pPr>
            <w:r w:rsidRPr="007C5262">
              <w:t>Garantovaný noční přestup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6985EBC6" w14:textId="77777777">
            <w:pPr>
              <w:spacing w:after="160" w:line="259" w:lineRule="auto"/>
              <w:jc w:val="center"/>
            </w:pPr>
            <w:r w:rsidRPr="007C5262">
              <w:rPr>
                <w:noProof/>
                <w:lang w:val="en-US"/>
              </w:rPr>
              <w:drawing>
                <wp:inline distT="0" distB="0" distL="0" distR="0" wp14:anchorId="1BE86265" wp14:editId="3D137051">
                  <wp:extent cx="361950" cy="361950"/>
                  <wp:effectExtent l="76200" t="76200" r="76200" b="76200"/>
                  <wp:docPr id="108" name="Obrázek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4" w:type="dxa"/>
            <w:tcMar/>
          </w:tcPr>
          <w:p w:rsidR="00676CD7" w:rsidP="00240EFF" w:rsidRDefault="00676CD7" w14:paraId="51B2FEEB" w14:textId="77777777">
            <w:pPr>
              <w:spacing w:after="200"/>
            </w:pPr>
          </w:p>
        </w:tc>
      </w:tr>
      <w:tr w:rsidR="00676CD7" w:rsidTr="74525D1E" w14:paraId="164C81AE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6C28F864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NoFood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7ACDF236" w14:textId="77777777">
            <w:pPr>
              <w:spacing w:after="160" w:line="259" w:lineRule="auto"/>
            </w:pPr>
            <w:r w:rsidRPr="00DB6ABF">
              <w:t>Zákaz konzumace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49D1F262" w14:textId="77777777">
            <w:pPr>
              <w:spacing w:after="160" w:line="259" w:lineRule="auto"/>
              <w:jc w:val="center"/>
            </w:pPr>
            <w:r>
              <w:drawing>
                <wp:inline wp14:editId="333F908D" wp14:anchorId="2DC8B309">
                  <wp:extent cx="361950" cy="361950"/>
                  <wp:effectExtent l="0" t="0" r="0" b="0"/>
                  <wp:docPr id="1055311389" name="Obrázek 11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15"/>
                          <pic:cNvPicPr/>
                        </pic:nvPicPr>
                        <pic:blipFill>
                          <a:blip r:embed="R5c2159389e6647e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4130DD36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1017AF27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Pid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77A734D2" w14:textId="77777777">
            <w:pPr>
              <w:spacing w:after="160" w:line="259" w:lineRule="auto"/>
            </w:pPr>
            <w:r>
              <w:t>Systém PID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64A24B55" w14:textId="77777777">
            <w:pPr>
              <w:spacing w:after="160" w:line="259" w:lineRule="auto"/>
              <w:jc w:val="center"/>
            </w:pPr>
            <w:r>
              <w:drawing>
                <wp:inline wp14:editId="46465735" wp14:anchorId="3539A4D9">
                  <wp:extent cx="361950" cy="361950"/>
                  <wp:effectExtent l="0" t="0" r="0" b="0"/>
                  <wp:docPr id="1428364384" name="Obrázek 11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12"/>
                          <pic:cNvPicPr/>
                        </pic:nvPicPr>
                        <pic:blipFill>
                          <a:blip r:embed="R4568d0c2587b4bf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6903F2D0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0AA33896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Pram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32BE8F69" w14:textId="77777777">
            <w:pPr>
              <w:spacing w:after="160" w:line="259" w:lineRule="auto"/>
            </w:pPr>
            <w:r>
              <w:t>Kočárek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53907C78" w14:textId="77777777">
            <w:pPr>
              <w:spacing w:after="160" w:line="259" w:lineRule="auto"/>
              <w:jc w:val="center"/>
            </w:pPr>
            <w:r>
              <w:drawing>
                <wp:inline wp14:editId="51945C99" wp14:anchorId="67C0E6A0">
                  <wp:extent cx="361950" cy="361950"/>
                  <wp:effectExtent l="0" t="0" r="0" b="0"/>
                  <wp:docPr id="688051546" name="Obrázek 11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10"/>
                          <pic:cNvPicPr/>
                        </pic:nvPicPr>
                        <pic:blipFill>
                          <a:blip r:embed="R6846f68b9eaa478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3B5630ED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578712FE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ReplacementStop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73F076A8" w14:textId="77777777">
            <w:pPr>
              <w:spacing w:after="160" w:line="259" w:lineRule="auto"/>
            </w:pPr>
            <w:r w:rsidRPr="00BD737B">
              <w:t>Náhradní zastávka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6B0509CF" w14:textId="77777777">
            <w:pPr>
              <w:spacing w:after="160" w:line="259" w:lineRule="auto"/>
              <w:jc w:val="center"/>
            </w:pPr>
            <w:r>
              <w:drawing>
                <wp:inline wp14:editId="5C7C60B8" wp14:anchorId="6AC4FFC7">
                  <wp:extent cx="361950" cy="361950"/>
                  <wp:effectExtent l="0" t="0" r="0" b="0"/>
                  <wp:docPr id="663874551" name="Obrázek 10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09"/>
                          <pic:cNvPicPr/>
                        </pic:nvPicPr>
                        <pic:blipFill>
                          <a:blip r:embed="Rab1869d7cc7f477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27CA8446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D44FA7" w:rsidR="00676CD7" w:rsidP="00240EFF" w:rsidRDefault="00676CD7" w14:paraId="749FCF22" w14:textId="77777777">
            <w:pPr>
              <w:spacing w:after="160" w:line="259" w:lineRule="auto"/>
              <w:rPr>
                <w:b/>
                <w:highlight w:val="yellow"/>
              </w:rPr>
            </w:pPr>
            <w:r w:rsidRPr="00D44FA7">
              <w:rPr>
                <w:b/>
                <w:highlight w:val="yellow"/>
              </w:rPr>
              <w:t>Telecabin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D44FA7" w:rsidR="00676CD7" w:rsidP="00240EFF" w:rsidRDefault="00676CD7" w14:paraId="31DA3FCB" w14:textId="77777777">
            <w:pPr>
              <w:spacing w:after="160" w:line="259" w:lineRule="auto"/>
              <w:rPr>
                <w:highlight w:val="yellow"/>
              </w:rPr>
            </w:pPr>
            <w:r w:rsidRPr="00D44FA7">
              <w:rPr>
                <w:highlight w:val="yellow"/>
              </w:rPr>
              <w:t>Přestup na visutou lanovku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44FA7" w:rsidR="00676CD7" w:rsidP="00DA6F12" w:rsidRDefault="00676CD7" w14:paraId="1CCE0CB7" w14:textId="77777777">
            <w:pPr>
              <w:spacing w:after="160" w:line="259" w:lineRule="auto"/>
              <w:jc w:val="center"/>
              <w:rPr>
                <w:highlight w:val="yellow"/>
              </w:rPr>
            </w:pPr>
            <w:r w:rsidRPr="00D44FA7">
              <w:rPr>
                <w:highlight w:val="yellow"/>
              </w:rPr>
              <w:t>Piktogram zatím neexistuje</w:t>
            </w:r>
          </w:p>
        </w:tc>
      </w:tr>
      <w:tr w:rsidR="00676CD7" w:rsidTr="74525D1E" w14:paraId="656076AD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1F414953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26A6AB1A" w14:textId="77777777">
            <w:pPr>
              <w:spacing w:after="160" w:line="259" w:lineRule="auto"/>
            </w:pPr>
            <w:r>
              <w:t>Přestup na vlak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62FED5E4" w14:textId="77777777">
            <w:pPr>
              <w:spacing w:after="160" w:line="259" w:lineRule="auto"/>
              <w:jc w:val="center"/>
            </w:pPr>
            <w:r>
              <w:drawing>
                <wp:inline wp14:editId="46378500" wp14:anchorId="580BFA70">
                  <wp:extent cx="361950" cy="361950"/>
                  <wp:effectExtent l="0" t="0" r="0" b="0"/>
                  <wp:docPr id="1764041970" name="Obrázek 4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41"/>
                          <pic:cNvPicPr/>
                        </pic:nvPicPr>
                        <pic:blipFill>
                          <a:blip r:embed="Rcf38395a658d4f5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206E1511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40B5A570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13988452" w14:textId="77777777">
            <w:pPr>
              <w:spacing w:after="160" w:line="259" w:lineRule="auto"/>
            </w:pPr>
            <w:r>
              <w:t>Přestup na tramvaj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5D18EDF7" w14:textId="77777777">
            <w:pPr>
              <w:spacing w:after="160" w:line="259" w:lineRule="auto"/>
              <w:jc w:val="center"/>
            </w:pPr>
            <w:r>
              <w:drawing>
                <wp:inline wp14:editId="46E59FA5" wp14:anchorId="5C1AB77F">
                  <wp:extent cx="361950" cy="361950"/>
                  <wp:effectExtent l="0" t="0" r="0" b="0"/>
                  <wp:docPr id="283826179" name="Obrázek 4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42"/>
                          <pic:cNvPicPr/>
                        </pic:nvPicPr>
                        <pic:blipFill>
                          <a:blip r:embed="Rd7a736a10cfc4c7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2D45C113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3A2AFC13" w14:textId="77777777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Trolleybus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676CD7" w:rsidP="00240EFF" w:rsidRDefault="00676CD7" w14:paraId="1E154902" w14:textId="77777777">
            <w:pPr>
              <w:spacing w:after="160" w:line="259" w:lineRule="auto"/>
              <w:rPr>
                <w:highlight w:val="yellow"/>
              </w:rPr>
            </w:pPr>
            <w:r>
              <w:t>Přestup na trolejbus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676CD7" w:rsidP="00DA6F12" w:rsidRDefault="00676CD7" w14:paraId="319E9EFB" w14:textId="77777777">
            <w:pPr>
              <w:spacing w:after="160" w:line="259" w:lineRule="auto"/>
              <w:jc w:val="center"/>
              <w:rPr>
                <w:highlight w:val="yellow"/>
              </w:rPr>
            </w:pPr>
            <w:r>
              <w:drawing>
                <wp:inline wp14:editId="0FDD9E45" wp14:anchorId="447E11C7">
                  <wp:extent cx="361950" cy="361950"/>
                  <wp:effectExtent l="0" t="0" r="0" b="0"/>
                  <wp:docPr id="495621700" name="Obrázek 4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43"/>
                          <pic:cNvPicPr/>
                        </pic:nvPicPr>
                        <pic:blipFill>
                          <a:blip r:embed="R244a486f35224e4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3DB15DF6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DA6F12" w:rsidR="00676CD7" w:rsidP="00240EFF" w:rsidRDefault="00676CD7" w14:paraId="680CD117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676CD7" w:rsidP="00240EFF" w:rsidRDefault="00676CD7" w14:paraId="4EBE3B5E" w14:textId="77777777">
            <w:pPr>
              <w:spacing w:after="160" w:line="259" w:lineRule="auto"/>
            </w:pPr>
            <w:r w:rsidRPr="002238E6">
              <w:t>Přestup na metro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72F86115" w14:textId="77777777">
            <w:pPr>
              <w:spacing w:after="160" w:line="259" w:lineRule="auto"/>
              <w:jc w:val="center"/>
            </w:pPr>
            <w:r>
              <w:drawing>
                <wp:inline wp14:editId="7A23BE98" wp14:anchorId="5618F0BD">
                  <wp:extent cx="533400" cy="361950"/>
                  <wp:effectExtent l="0" t="0" r="0" b="0"/>
                  <wp:docPr id="2082990192" name="Obrázek 8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80"/>
                          <pic:cNvPicPr/>
                        </pic:nvPicPr>
                        <pic:blipFill>
                          <a:blip r:embed="R2995872486b645c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71CBA303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586E7F9B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BD737B" w:rsidR="00676CD7" w:rsidP="00240EFF" w:rsidRDefault="00676CD7" w14:paraId="222243F6" w14:textId="77777777">
            <w:pPr>
              <w:spacing w:after="160" w:line="259" w:lineRule="auto"/>
            </w:pPr>
            <w:r>
              <w:t>Přestup na metro 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676CD7" w:rsidP="00DA6F12" w:rsidRDefault="00676CD7" w14:paraId="1796085D" w14:textId="77777777">
            <w:pPr>
              <w:spacing w:after="160" w:line="259" w:lineRule="auto"/>
              <w:jc w:val="center"/>
            </w:pPr>
            <w:r>
              <w:drawing>
                <wp:inline wp14:editId="56225643" wp14:anchorId="2C6F1D7D">
                  <wp:extent cx="533400" cy="361950"/>
                  <wp:effectExtent l="0" t="0" r="0" b="0"/>
                  <wp:docPr id="471831304" name="Obrázek 8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81"/>
                          <pic:cNvPicPr/>
                        </pic:nvPicPr>
                        <pic:blipFill>
                          <a:blip r:embed="R6f5d008bb10f4b6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61DA0F42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2C399204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2238E6" w:rsidR="00676CD7" w:rsidP="00240EFF" w:rsidRDefault="00676CD7" w14:paraId="37A37AE5" w14:textId="77777777">
            <w:pPr>
              <w:spacing w:after="160" w:line="259" w:lineRule="auto"/>
            </w:pPr>
            <w:r>
              <w:t>Přestup na metro 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676CD7" w:rsidP="00DA6F12" w:rsidRDefault="00676CD7" w14:paraId="15AE7C0F" w14:textId="77777777">
            <w:pPr>
              <w:spacing w:after="160" w:line="259" w:lineRule="auto"/>
              <w:jc w:val="center"/>
            </w:pPr>
            <w:r>
              <w:drawing>
                <wp:inline wp14:editId="205C79D8" wp14:anchorId="2FC8234D">
                  <wp:extent cx="533400" cy="361950"/>
                  <wp:effectExtent l="0" t="0" r="0" b="0"/>
                  <wp:docPr id="281491997" name="Obrázek 8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82"/>
                          <pic:cNvPicPr/>
                        </pic:nvPicPr>
                        <pic:blipFill>
                          <a:blip r:embed="R8f632dedb8804e9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69F62FA0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05883F95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56FBDA1F" w14:textId="77777777">
            <w:pPr>
              <w:spacing w:after="160" w:line="259" w:lineRule="auto"/>
            </w:pPr>
            <w:r>
              <w:t>Přestup na metro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676CD7" w:rsidP="00DA6F12" w:rsidRDefault="00676CD7" w14:paraId="16EBAA6F" w14:textId="77777777">
            <w:pPr>
              <w:spacing w:after="160" w:line="259" w:lineRule="auto"/>
              <w:jc w:val="center"/>
            </w:pPr>
            <w:r>
              <w:drawing>
                <wp:inline wp14:editId="7F0AD4B4" wp14:anchorId="71CBF0BA">
                  <wp:extent cx="533400" cy="361950"/>
                  <wp:effectExtent l="0" t="0" r="0" b="0"/>
                  <wp:docPr id="381800445" name="Obrázek 8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83"/>
                          <pic:cNvPicPr/>
                        </pic:nvPicPr>
                        <pic:blipFill>
                          <a:blip r:embed="R01f59a3e1977414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4525D1E" w14:paraId="79BCBF8C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3A6A55" w:rsidRDefault="00676CD7" w14:paraId="248DFC05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Wheel</w:t>
            </w:r>
            <w:r>
              <w:rPr>
                <w:b/>
              </w:rPr>
              <w:t>C</w:t>
            </w:r>
            <w:r w:rsidRPr="00DA6F12">
              <w:rPr>
                <w:b/>
              </w:rPr>
              <w:t>hair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760A1F0F" w14:textId="7AD54816">
            <w:pPr>
              <w:spacing w:after="160" w:line="259" w:lineRule="auto"/>
            </w:pPr>
            <w:r w:rsidR="53DD8B50">
              <w:rPr/>
              <w:t>Invalidní vozík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676CD7" w:rsidP="00DA6F12" w:rsidRDefault="00676CD7" w14:paraId="7D567B15" w14:textId="77777777">
            <w:pPr>
              <w:spacing w:after="160" w:line="259" w:lineRule="auto"/>
              <w:jc w:val="center"/>
            </w:pPr>
            <w:r>
              <w:drawing>
                <wp:inline wp14:editId="664651D1" wp14:anchorId="02561D4D">
                  <wp:extent cx="361950" cy="361950"/>
                  <wp:effectExtent l="0" t="0" r="0" b="0"/>
                  <wp:docPr id="1429382761" name="Obrázek 12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27"/>
                          <pic:cNvPicPr/>
                        </pic:nvPicPr>
                        <pic:blipFill>
                          <a:blip r:embed="R57213bceb3234fe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1F3B" w:rsidP="009F4075" w:rsidRDefault="0081001F" w14:paraId="411F5AE1" w14:textId="50F6ACC5">
      <w:r>
        <w:t xml:space="preserve">V textu je povoleno používat i značkování textu html příkazy </w:t>
      </w:r>
      <w:r w:rsidRPr="0081001F">
        <w:rPr>
          <w:rStyle w:val="Siln"/>
        </w:rPr>
        <w:t>&lt;b&gt;&lt;/b&gt;</w:t>
      </w:r>
      <w:r>
        <w:t xml:space="preserve"> a </w:t>
      </w:r>
      <w:r w:rsidRPr="0081001F">
        <w:rPr>
          <w:rStyle w:val="Siln"/>
        </w:rPr>
        <w:t>&lt;i&gt;&lt;/i&gt;.</w:t>
      </w:r>
    </w:p>
    <w:p w:rsidR="005D5F7A" w:rsidP="005D5F7A" w:rsidRDefault="005D5F7A" w14:paraId="38BD7115" w14:textId="0FF40D8D">
      <w:pPr>
        <w:pStyle w:val="Nadpis2"/>
        <w:rPr>
          <w:lang w:val="en-US"/>
        </w:rPr>
      </w:pPr>
      <w:bookmarkStart w:name="_Toc38585840" w:id="164"/>
      <w:proofErr w:type="spellStart"/>
      <w:r w:rsidRPr="53DD8B50" w:rsidR="53DD8B50">
        <w:rPr>
          <w:lang w:val="en-US"/>
        </w:rPr>
        <w:t>Typy</w:t>
      </w:r>
      <w:proofErr w:type="spellEnd"/>
      <w:r w:rsidRPr="53DD8B50" w:rsidR="53DD8B50">
        <w:rPr>
          <w:lang w:val="en-US"/>
        </w:rPr>
        <w:t xml:space="preserve"> dopravních </w:t>
      </w:r>
      <w:proofErr w:type="spellStart"/>
      <w:r w:rsidRPr="53DD8B50" w:rsidR="53DD8B50">
        <w:rPr>
          <w:lang w:val="en-US"/>
        </w:rPr>
        <w:t>prostředků</w:t>
      </w:r>
      <w:proofErr w:type="spellEnd"/>
      <w:bookmarkEnd w:id="164"/>
    </w:p>
    <w:p w:rsidR="005D5F7A" w:rsidP="00116214" w:rsidRDefault="005D5F7A" w14:paraId="56A7F277" w14:textId="7F4C8159">
      <w:pPr>
        <w:keepNext/>
        <w:spacing w:after="160" w:line="259" w:lineRule="auto"/>
        <w:rPr>
          <w:lang w:val="en-US"/>
        </w:rPr>
      </w:pPr>
      <w:r w:rsidRPr="74525D1E" w:rsidR="74525D1E">
        <w:rPr>
          <w:lang w:val="en-US"/>
        </w:rPr>
        <w:t xml:space="preserve">Typy prostředků pro dynamické přestupy </w:t>
      </w:r>
      <w:proofErr w:type="gramStart"/>
      <w:r w:rsidRPr="74525D1E" w:rsidR="74525D1E">
        <w:rPr>
          <w:lang w:val="en-US"/>
        </w:rPr>
        <w:t>a</w:t>
      </w:r>
      <w:proofErr w:type="gramEnd"/>
      <w:r w:rsidRPr="74525D1E" w:rsidR="74525D1E">
        <w:rPr>
          <w:lang w:val="en-US"/>
        </w:rPr>
        <w:t xml:space="preserve"> AVL</w:t>
      </w:r>
    </w:p>
    <w:p w:rsidRPr="00005F45" w:rsidR="00E2436E" w:rsidP="00116214" w:rsidRDefault="00E2436E" w14:paraId="7D1176C6" w14:textId="4499ED2A">
      <w:pPr>
        <w:keepNext/>
        <w:spacing w:after="160" w:line="259" w:lineRule="auto"/>
        <w:rPr>
          <w:lang w:val="de-DE"/>
        </w:rPr>
      </w:pPr>
      <w:proofErr w:type="spellStart"/>
      <w:r w:rsidRPr="53DD8B50" w:rsidR="53DD8B50">
        <w:rPr>
          <w:lang w:val="de-DE"/>
        </w:rPr>
        <w:t>Tento</w:t>
      </w:r>
      <w:proofErr w:type="spellEnd"/>
      <w:r w:rsidRPr="53DD8B50" w:rsidR="53DD8B50">
        <w:rPr>
          <w:lang w:val="de-DE"/>
        </w:rPr>
        <w:t xml:space="preserve"> tag se </w:t>
      </w:r>
      <w:proofErr w:type="spellStart"/>
      <w:r w:rsidRPr="53DD8B50" w:rsidR="53DD8B50">
        <w:rPr>
          <w:lang w:val="de-DE"/>
        </w:rPr>
        <w:t>může</w:t>
      </w:r>
      <w:proofErr w:type="spellEnd"/>
      <w:r w:rsidRPr="53DD8B50" w:rsidR="53DD8B50">
        <w:rPr>
          <w:lang w:val="de-DE"/>
        </w:rPr>
        <w:t xml:space="preserve"> </w:t>
      </w:r>
      <w:proofErr w:type="spellStart"/>
      <w:r w:rsidRPr="53DD8B50" w:rsidR="53DD8B50">
        <w:rPr>
          <w:lang w:val="de-DE"/>
        </w:rPr>
        <w:t>vyskytnut</w:t>
      </w:r>
      <w:proofErr w:type="spellEnd"/>
      <w:r w:rsidRPr="53DD8B50" w:rsidR="53DD8B50">
        <w:rPr>
          <w:lang w:val="de-DE"/>
        </w:rPr>
        <w:t xml:space="preserve"> </w:t>
      </w:r>
      <w:proofErr w:type="spellStart"/>
      <w:r w:rsidRPr="53DD8B50" w:rsidR="53DD8B50">
        <w:rPr>
          <w:lang w:val="de-DE"/>
        </w:rPr>
        <w:t>jen</w:t>
      </w:r>
      <w:proofErr w:type="spellEnd"/>
      <w:r w:rsidRPr="53DD8B50" w:rsidR="53DD8B50">
        <w:rPr>
          <w:lang w:val="de-DE"/>
        </w:rPr>
        <w:t xml:space="preserve"> </w:t>
      </w:r>
      <w:proofErr w:type="spellStart"/>
      <w:r w:rsidRPr="53DD8B50" w:rsidR="53DD8B50">
        <w:rPr>
          <w:lang w:val="de-DE"/>
        </w:rPr>
        <w:t>jednou</w:t>
      </w:r>
      <w:proofErr w:type="spellEnd"/>
      <w:r w:rsidRPr="53DD8B50" w:rsidR="53DD8B50">
        <w:rPr>
          <w:lang w:val="de-DE"/>
        </w:rPr>
        <w:t>.</w:t>
      </w:r>
    </w:p>
    <w:tbl>
      <w:tblPr>
        <w:tblStyle w:val="Barevntabulkaseznamu6"/>
        <w:tblW w:w="9072" w:type="dxa"/>
        <w:tblLook w:val="0620" w:firstRow="1" w:lastRow="0" w:firstColumn="0" w:lastColumn="0" w:noHBand="1" w:noVBand="1"/>
      </w:tblPr>
      <w:tblGrid>
        <w:gridCol w:w="2410"/>
        <w:gridCol w:w="2770"/>
        <w:gridCol w:w="3892"/>
      </w:tblGrid>
      <w:tr w:rsidRPr="003135FF" w:rsidR="005D5F7A" w:rsidTr="001C3856" w14:paraId="10C3479B" w14:textId="693ED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10" w:type="dxa"/>
            <w:noWrap/>
          </w:tcPr>
          <w:p w:rsidR="005D5F7A" w:rsidP="001F279F" w:rsidRDefault="005D5F7A" w14:paraId="02C0FC1A" w14:textId="4FFCB3A0">
            <w:pPr>
              <w:keepNext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Mode</w:t>
            </w:r>
          </w:p>
        </w:tc>
        <w:tc>
          <w:tcPr>
            <w:tcW w:w="2770" w:type="dxa"/>
            <w:noWrap/>
          </w:tcPr>
          <w:p w:rsidRPr="003135FF" w:rsidR="005D5F7A" w:rsidP="001F279F" w:rsidRDefault="005D5F7A" w14:paraId="40943508" w14:textId="74F78166">
            <w:pPr>
              <w:keepNext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Submode</w:t>
            </w:r>
          </w:p>
        </w:tc>
        <w:tc>
          <w:tcPr>
            <w:tcW w:w="3892" w:type="dxa"/>
          </w:tcPr>
          <w:p w:rsidR="005D5F7A" w:rsidP="001F279F" w:rsidRDefault="005D5F7A" w14:paraId="29E672D5" w14:textId="40FC9269">
            <w:pPr>
              <w:keepNext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Vysvětlení</w:t>
            </w:r>
          </w:p>
        </w:tc>
      </w:tr>
      <w:tr w:rsidRPr="003135FF" w:rsidR="005D5F7A" w:rsidTr="001C3856" w14:paraId="3FAA8396" w14:textId="08D01512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040DB625" w14:textId="70A3B995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unknown</w:t>
            </w: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1D116709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3892" w:type="dxa"/>
          </w:tcPr>
          <w:p w:rsidRPr="003135FF" w:rsidR="005D5F7A" w:rsidP="001C3856" w:rsidRDefault="001A37F5" w14:paraId="31C51627" w14:textId="448EBAE5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Chybový stav/nevplněno</w:t>
            </w:r>
          </w:p>
        </w:tc>
      </w:tr>
      <w:tr w:rsidRPr="003135FF" w:rsidR="005D5F7A" w:rsidTr="001C3856" w14:paraId="4F0AEF90" w14:textId="70EF9C00">
        <w:trPr>
          <w:trHeight w:val="300"/>
        </w:trPr>
        <w:tc>
          <w:tcPr>
            <w:tcW w:w="5180" w:type="dxa"/>
            <w:gridSpan w:val="2"/>
            <w:noWrap/>
            <w:hideMark/>
          </w:tcPr>
          <w:p w:rsidRPr="003135FF" w:rsidR="005D5F7A" w:rsidP="001C3856" w:rsidRDefault="005D5F7A" w14:paraId="0B86D7A1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undefined</w:t>
            </w:r>
          </w:p>
        </w:tc>
        <w:tc>
          <w:tcPr>
            <w:tcW w:w="3892" w:type="dxa"/>
          </w:tcPr>
          <w:p w:rsidRPr="003135FF" w:rsidR="005D5F7A" w:rsidP="001C3856" w:rsidRDefault="001A37F5" w14:paraId="334090EE" w14:textId="153ADCFB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Záměrně neuvedeno</w:t>
            </w:r>
          </w:p>
        </w:tc>
      </w:tr>
      <w:tr w:rsidRPr="003135FF" w:rsidR="005D5F7A" w:rsidTr="001C3856" w14:paraId="0752D6F0" w14:textId="4F04C7B6">
        <w:trPr>
          <w:trHeight w:val="300"/>
        </w:trPr>
        <w:tc>
          <w:tcPr>
            <w:tcW w:w="5180" w:type="dxa"/>
            <w:gridSpan w:val="2"/>
            <w:noWrap/>
            <w:hideMark/>
          </w:tcPr>
          <w:p w:rsidRPr="003135FF" w:rsidR="005D5F7A" w:rsidP="001C3856" w:rsidRDefault="005D5F7A" w14:paraId="71954A5D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AirSubmode</w:t>
            </w:r>
          </w:p>
        </w:tc>
        <w:tc>
          <w:tcPr>
            <w:tcW w:w="3892" w:type="dxa"/>
          </w:tcPr>
          <w:p w:rsidRPr="003135FF" w:rsidR="005D5F7A" w:rsidP="001C3856" w:rsidRDefault="005D5F7A" w14:paraId="056E7560" w14:textId="19F3D4C3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nepoužito</w:t>
            </w:r>
          </w:p>
        </w:tc>
      </w:tr>
      <w:tr w:rsidRPr="003135FF" w:rsidR="005D5F7A" w:rsidTr="001C3856" w14:paraId="45D0622C" w14:textId="799998B2">
        <w:trPr>
          <w:trHeight w:val="300"/>
        </w:trPr>
        <w:tc>
          <w:tcPr>
            <w:tcW w:w="5180" w:type="dxa"/>
            <w:gridSpan w:val="2"/>
            <w:noWrap/>
            <w:hideMark/>
          </w:tcPr>
          <w:p w:rsidRPr="003135FF" w:rsidR="005D5F7A" w:rsidP="001C3856" w:rsidRDefault="005D5F7A" w14:paraId="100C6020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BusSubmode</w:t>
            </w:r>
          </w:p>
        </w:tc>
        <w:tc>
          <w:tcPr>
            <w:tcW w:w="3892" w:type="dxa"/>
          </w:tcPr>
          <w:p w:rsidRPr="003135FF" w:rsidR="005D5F7A" w:rsidP="001C3856" w:rsidRDefault="005D5F7A" w14:paraId="1483E70B" w14:textId="77777777">
            <w:pPr>
              <w:rPr>
                <w:rFonts w:eastAsia="Times New Roman"/>
                <w:lang w:eastAsia="cs-CZ"/>
              </w:rPr>
            </w:pPr>
          </w:p>
        </w:tc>
      </w:tr>
      <w:tr w:rsidRPr="003135FF" w:rsidR="005D5F7A" w:rsidTr="001C3856" w14:paraId="1F323F6C" w14:textId="23434692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665314D0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1C525FCF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localBus</w:t>
            </w:r>
          </w:p>
        </w:tc>
        <w:tc>
          <w:tcPr>
            <w:tcW w:w="3892" w:type="dxa"/>
          </w:tcPr>
          <w:p w:rsidRPr="003135FF" w:rsidR="005D5F7A" w:rsidP="001C3856" w:rsidRDefault="005D5F7A" w14:paraId="66F72401" w14:textId="071C8F1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1xx,2xx</w:t>
            </w:r>
          </w:p>
        </w:tc>
      </w:tr>
      <w:tr w:rsidRPr="003135FF" w:rsidR="005D5F7A" w:rsidTr="001C3856" w14:paraId="2146381F" w14:textId="322D39D1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65B7E70D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5B27CF3D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regionalBus</w:t>
            </w:r>
          </w:p>
        </w:tc>
        <w:tc>
          <w:tcPr>
            <w:tcW w:w="3892" w:type="dxa"/>
          </w:tcPr>
          <w:p w:rsidRPr="003135FF" w:rsidR="005D5F7A" w:rsidP="001C3856" w:rsidRDefault="005D5F7A" w14:paraId="0C0FDFA5" w14:textId="33F7B6D7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3xx,4xx,7xx</w:t>
            </w:r>
          </w:p>
        </w:tc>
      </w:tr>
      <w:tr w:rsidRPr="003135FF" w:rsidR="005D5F7A" w:rsidTr="001C3856" w14:paraId="6F25F3DC" w14:textId="580372D0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1DE3B263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433F517D" w14:textId="77777777">
            <w:pPr>
              <w:rPr>
                <w:rFonts w:eastAsia="Times New Roman"/>
                <w:lang w:eastAsia="cs-CZ"/>
              </w:rPr>
            </w:pPr>
            <w:commentRangeStart w:id="167"/>
            <w:commentRangeStart w:id="168"/>
            <w:r w:rsidRPr="003135FF">
              <w:rPr>
                <w:rFonts w:eastAsia="Times New Roman"/>
                <w:lang w:eastAsia="cs-CZ"/>
              </w:rPr>
              <w:t>expressBus</w:t>
            </w:r>
            <w:commentRangeEnd w:id="167"/>
            <w:r w:rsidR="00B60B6A">
              <w:rPr>
                <w:rStyle w:val="Odkaznakoment"/>
                <w:color w:val="auto"/>
              </w:rPr>
              <w:commentReference w:id="167"/>
            </w:r>
            <w:commentRangeEnd w:id="168"/>
            <w:r w:rsidR="001F677C">
              <w:rPr>
                <w:rStyle w:val="Odkaznakoment"/>
                <w:color w:val="auto"/>
              </w:rPr>
              <w:commentReference w:id="168"/>
            </w:r>
          </w:p>
        </w:tc>
        <w:tc>
          <w:tcPr>
            <w:tcW w:w="3892" w:type="dxa"/>
          </w:tcPr>
          <w:p w:rsidRPr="003135FF" w:rsidR="005D5F7A" w:rsidP="001C3856" w:rsidRDefault="005D5F7A" w14:paraId="17588668" w14:textId="75194EA7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Zatím nevyužito</w:t>
            </w:r>
          </w:p>
        </w:tc>
      </w:tr>
      <w:tr w:rsidRPr="003135FF" w:rsidR="005D5F7A" w:rsidTr="001C3856" w14:paraId="1536DFAA" w14:textId="3A290C63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1E093BC1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63462644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schoolBus</w:t>
            </w:r>
          </w:p>
        </w:tc>
        <w:tc>
          <w:tcPr>
            <w:tcW w:w="3892" w:type="dxa"/>
          </w:tcPr>
          <w:p w:rsidRPr="003135FF" w:rsidR="005D5F7A" w:rsidP="001C3856" w:rsidRDefault="005D5F7A" w14:paraId="53CD0C2D" w14:textId="5E180815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Školní linky</w:t>
            </w:r>
          </w:p>
        </w:tc>
      </w:tr>
      <w:tr w:rsidRPr="003135FF" w:rsidR="005D5F7A" w:rsidTr="001C3856" w14:paraId="514ED194" w14:textId="7C590EDC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752F31E1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2E997CA0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airportLinkBus</w:t>
            </w:r>
          </w:p>
        </w:tc>
        <w:tc>
          <w:tcPr>
            <w:tcW w:w="3892" w:type="dxa"/>
          </w:tcPr>
          <w:p w:rsidRPr="003135FF" w:rsidR="005D5F7A" w:rsidP="001C3856" w:rsidRDefault="005D5F7A" w14:paraId="7F9BF911" w14:textId="2D27FCED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AirportExpress</w:t>
            </w:r>
          </w:p>
        </w:tc>
      </w:tr>
      <w:tr w:rsidRPr="003135FF" w:rsidR="005D5F7A" w:rsidTr="001C3856" w14:paraId="1F9555CD" w14:textId="1DAEF7CA">
        <w:trPr>
          <w:trHeight w:val="300"/>
        </w:trPr>
        <w:tc>
          <w:tcPr>
            <w:tcW w:w="5180" w:type="dxa"/>
            <w:gridSpan w:val="2"/>
            <w:noWrap/>
            <w:hideMark/>
          </w:tcPr>
          <w:p w:rsidRPr="003135FF" w:rsidR="005D5F7A" w:rsidP="001C3856" w:rsidRDefault="005D5F7A" w14:paraId="57CAF13B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FunicularSubmode</w:t>
            </w:r>
          </w:p>
        </w:tc>
        <w:tc>
          <w:tcPr>
            <w:tcW w:w="3892" w:type="dxa"/>
          </w:tcPr>
          <w:p w:rsidRPr="003135FF" w:rsidR="005D5F7A" w:rsidP="001C3856" w:rsidRDefault="005D5F7A" w14:paraId="5C64C88A" w14:textId="77777777">
            <w:pPr>
              <w:rPr>
                <w:rFonts w:eastAsia="Times New Roman"/>
                <w:lang w:eastAsia="cs-CZ"/>
              </w:rPr>
            </w:pPr>
          </w:p>
        </w:tc>
      </w:tr>
      <w:tr w:rsidRPr="003135FF" w:rsidR="005D5F7A" w:rsidTr="001C3856" w14:paraId="340A82A3" w14:textId="216E2CE7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3F096C7E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67940180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funicular</w:t>
            </w:r>
          </w:p>
        </w:tc>
        <w:tc>
          <w:tcPr>
            <w:tcW w:w="3892" w:type="dxa"/>
          </w:tcPr>
          <w:p w:rsidRPr="003135FF" w:rsidR="005D5F7A" w:rsidP="001C3856" w:rsidRDefault="001C3856" w14:paraId="1ABD5A6F" w14:textId="52EEAE95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Lanovka na Petřín</w:t>
            </w:r>
          </w:p>
        </w:tc>
      </w:tr>
      <w:tr w:rsidRPr="003135FF" w:rsidR="005D5F7A" w:rsidTr="001C3856" w14:paraId="1B44146F" w14:textId="6D4316DC">
        <w:trPr>
          <w:trHeight w:val="300"/>
        </w:trPr>
        <w:tc>
          <w:tcPr>
            <w:tcW w:w="5180" w:type="dxa"/>
            <w:gridSpan w:val="2"/>
            <w:noWrap/>
            <w:hideMark/>
          </w:tcPr>
          <w:p w:rsidRPr="003135FF" w:rsidR="005D5F7A" w:rsidP="001C3856" w:rsidRDefault="005D5F7A" w14:paraId="124279B7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MetroSubmode</w:t>
            </w:r>
          </w:p>
        </w:tc>
        <w:tc>
          <w:tcPr>
            <w:tcW w:w="3892" w:type="dxa"/>
          </w:tcPr>
          <w:p w:rsidRPr="003135FF" w:rsidR="005D5F7A" w:rsidP="001C3856" w:rsidRDefault="005D5F7A" w14:paraId="41D0DB26" w14:textId="77777777">
            <w:pPr>
              <w:rPr>
                <w:rFonts w:eastAsia="Times New Roman"/>
                <w:lang w:eastAsia="cs-CZ"/>
              </w:rPr>
            </w:pPr>
          </w:p>
        </w:tc>
      </w:tr>
      <w:tr w:rsidRPr="003135FF" w:rsidR="005D5F7A" w:rsidTr="001C3856" w14:paraId="39B9DAF7" w14:textId="047429EF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1DD0AD95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699FFD00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metro</w:t>
            </w:r>
          </w:p>
        </w:tc>
        <w:tc>
          <w:tcPr>
            <w:tcW w:w="3892" w:type="dxa"/>
          </w:tcPr>
          <w:p w:rsidRPr="003135FF" w:rsidR="005D5F7A" w:rsidP="001C3856" w:rsidRDefault="005D5F7A" w14:paraId="7779633A" w14:textId="77777777">
            <w:pPr>
              <w:rPr>
                <w:rFonts w:eastAsia="Times New Roman"/>
                <w:lang w:eastAsia="cs-CZ"/>
              </w:rPr>
            </w:pPr>
          </w:p>
        </w:tc>
      </w:tr>
      <w:tr w:rsidRPr="003135FF" w:rsidR="005D5F7A" w:rsidTr="001C3856" w14:paraId="1381737B" w14:textId="06E0AB20">
        <w:trPr>
          <w:trHeight w:val="300"/>
        </w:trPr>
        <w:tc>
          <w:tcPr>
            <w:tcW w:w="5180" w:type="dxa"/>
            <w:gridSpan w:val="2"/>
            <w:noWrap/>
            <w:hideMark/>
          </w:tcPr>
          <w:p w:rsidRPr="003135FF" w:rsidR="005D5F7A" w:rsidP="001C3856" w:rsidRDefault="005D5F7A" w14:paraId="2A121A23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TramSubmode</w:t>
            </w:r>
          </w:p>
        </w:tc>
        <w:tc>
          <w:tcPr>
            <w:tcW w:w="3892" w:type="dxa"/>
          </w:tcPr>
          <w:p w:rsidRPr="003135FF" w:rsidR="005D5F7A" w:rsidP="001C3856" w:rsidRDefault="005D5F7A" w14:paraId="74119242" w14:textId="77777777">
            <w:pPr>
              <w:rPr>
                <w:rFonts w:eastAsia="Times New Roman"/>
                <w:lang w:eastAsia="cs-CZ"/>
              </w:rPr>
            </w:pPr>
          </w:p>
        </w:tc>
      </w:tr>
      <w:tr w:rsidRPr="003135FF" w:rsidR="005D5F7A" w:rsidTr="001C3856" w14:paraId="4F2D61EC" w14:textId="6124F18D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6837E317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430FC60B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localTram</w:t>
            </w:r>
          </w:p>
        </w:tc>
        <w:tc>
          <w:tcPr>
            <w:tcW w:w="3892" w:type="dxa"/>
          </w:tcPr>
          <w:p w:rsidRPr="003135FF" w:rsidR="005D5F7A" w:rsidP="001C3856" w:rsidRDefault="001C3856" w14:paraId="61538690" w14:textId="0EDB60E9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Běžné tramvaje</w:t>
            </w:r>
          </w:p>
        </w:tc>
      </w:tr>
      <w:tr w:rsidRPr="003135FF" w:rsidR="005D5F7A" w:rsidTr="001C3856" w14:paraId="62DBC08A" w14:textId="5C5E2212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1B1270FB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2D850349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regionalTram</w:t>
            </w:r>
          </w:p>
        </w:tc>
        <w:tc>
          <w:tcPr>
            <w:tcW w:w="3892" w:type="dxa"/>
          </w:tcPr>
          <w:p w:rsidRPr="003135FF" w:rsidR="005D5F7A" w:rsidP="001C3856" w:rsidRDefault="001C3856" w14:paraId="224DEBA0" w14:textId="7857F6D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Tramvaje mimo pásmo P,0,B</w:t>
            </w:r>
          </w:p>
        </w:tc>
      </w:tr>
      <w:tr w:rsidRPr="003135FF" w:rsidR="005D5F7A" w:rsidTr="001C3856" w14:paraId="0D043E00" w14:textId="22551FDC">
        <w:trPr>
          <w:trHeight w:val="300"/>
        </w:trPr>
        <w:tc>
          <w:tcPr>
            <w:tcW w:w="5180" w:type="dxa"/>
            <w:gridSpan w:val="2"/>
            <w:noWrap/>
            <w:hideMark/>
          </w:tcPr>
          <w:p w:rsidRPr="003135FF" w:rsidR="005D5F7A" w:rsidP="001C3856" w:rsidRDefault="005D5F7A" w14:paraId="237650BE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TelecabinSubmode</w:t>
            </w:r>
          </w:p>
        </w:tc>
        <w:tc>
          <w:tcPr>
            <w:tcW w:w="3892" w:type="dxa"/>
          </w:tcPr>
          <w:p w:rsidRPr="003135FF" w:rsidR="005D5F7A" w:rsidP="001C3856" w:rsidRDefault="005D5F7A" w14:paraId="36B40062" w14:textId="77777777">
            <w:pPr>
              <w:rPr>
                <w:rFonts w:eastAsia="Times New Roman"/>
                <w:lang w:eastAsia="cs-CZ"/>
              </w:rPr>
            </w:pPr>
          </w:p>
        </w:tc>
      </w:tr>
      <w:tr w:rsidRPr="003135FF" w:rsidR="005D5F7A" w:rsidTr="001C3856" w14:paraId="05FCAE3C" w14:textId="327F71B1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76CB4995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6FD2D32F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telecabin</w:t>
            </w:r>
          </w:p>
        </w:tc>
        <w:tc>
          <w:tcPr>
            <w:tcW w:w="3892" w:type="dxa"/>
          </w:tcPr>
          <w:p w:rsidRPr="003135FF" w:rsidR="005D5F7A" w:rsidP="001C3856" w:rsidRDefault="001C3856" w14:paraId="5E394EB8" w14:textId="2B2B5CB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Budoucí lanovka do Bohnic</w:t>
            </w:r>
          </w:p>
        </w:tc>
      </w:tr>
      <w:tr w:rsidRPr="003135FF" w:rsidR="005D5F7A" w:rsidTr="001C3856" w14:paraId="3BFC7B65" w14:textId="578DC441">
        <w:trPr>
          <w:trHeight w:val="300"/>
        </w:trPr>
        <w:tc>
          <w:tcPr>
            <w:tcW w:w="5180" w:type="dxa"/>
            <w:gridSpan w:val="2"/>
            <w:noWrap/>
            <w:hideMark/>
          </w:tcPr>
          <w:p w:rsidRPr="003135FF" w:rsidR="005D5F7A" w:rsidP="001C3856" w:rsidRDefault="005D5F7A" w14:paraId="49B4E686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RailSubmode</w:t>
            </w:r>
          </w:p>
        </w:tc>
        <w:tc>
          <w:tcPr>
            <w:tcW w:w="3892" w:type="dxa"/>
          </w:tcPr>
          <w:p w:rsidRPr="003135FF" w:rsidR="005D5F7A" w:rsidP="001C3856" w:rsidRDefault="005D5F7A" w14:paraId="74AEE287" w14:textId="77777777">
            <w:pPr>
              <w:rPr>
                <w:rFonts w:eastAsia="Times New Roman"/>
                <w:lang w:eastAsia="cs-CZ"/>
              </w:rPr>
            </w:pPr>
          </w:p>
        </w:tc>
      </w:tr>
      <w:tr w:rsidRPr="003135FF" w:rsidR="005D5F7A" w:rsidTr="001C3856" w14:paraId="6F89DF27" w14:textId="74354AFA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6016ADED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611B4DF0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suburbanRailway</w:t>
            </w:r>
          </w:p>
        </w:tc>
        <w:tc>
          <w:tcPr>
            <w:tcW w:w="3892" w:type="dxa"/>
          </w:tcPr>
          <w:p w:rsidRPr="003135FF" w:rsidR="005D5F7A" w:rsidP="001C3856" w:rsidRDefault="001A37F5" w14:paraId="3B8A556D" w14:textId="762AEDCD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S</w:t>
            </w:r>
          </w:p>
        </w:tc>
      </w:tr>
      <w:tr w:rsidRPr="003135FF" w:rsidR="005D5F7A" w:rsidTr="001C3856" w14:paraId="2388FEEB" w14:textId="44FC1322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1742DBBF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7AF4FC89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regionalRail</w:t>
            </w:r>
          </w:p>
        </w:tc>
        <w:tc>
          <w:tcPr>
            <w:tcW w:w="3892" w:type="dxa"/>
          </w:tcPr>
          <w:p w:rsidRPr="003135FF" w:rsidR="005D5F7A" w:rsidP="001C3856" w:rsidRDefault="001A37F5" w14:paraId="1576E5B5" w14:textId="2F6FE123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R</w:t>
            </w:r>
          </w:p>
        </w:tc>
      </w:tr>
      <w:tr w:rsidRPr="003135FF" w:rsidR="005D5F7A" w:rsidTr="001C3856" w14:paraId="28B694D8" w14:textId="0D5708E1">
        <w:trPr>
          <w:trHeight w:val="300"/>
        </w:trPr>
        <w:tc>
          <w:tcPr>
            <w:tcW w:w="5180" w:type="dxa"/>
            <w:gridSpan w:val="2"/>
            <w:noWrap/>
            <w:hideMark/>
          </w:tcPr>
          <w:p w:rsidRPr="003135FF" w:rsidR="005D5F7A" w:rsidP="001C3856" w:rsidRDefault="005D5F7A" w14:paraId="59A84D9E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WaterSubmode</w:t>
            </w:r>
          </w:p>
        </w:tc>
        <w:tc>
          <w:tcPr>
            <w:tcW w:w="3892" w:type="dxa"/>
          </w:tcPr>
          <w:p w:rsidRPr="003135FF" w:rsidR="005D5F7A" w:rsidP="001C3856" w:rsidRDefault="005D5F7A" w14:paraId="5EFC5516" w14:textId="77777777">
            <w:pPr>
              <w:rPr>
                <w:rFonts w:eastAsia="Times New Roman"/>
                <w:lang w:eastAsia="cs-CZ"/>
              </w:rPr>
            </w:pPr>
          </w:p>
        </w:tc>
      </w:tr>
      <w:tr w:rsidRPr="003135FF" w:rsidR="005D5F7A" w:rsidTr="001C3856" w14:paraId="4F2E8C8D" w14:textId="1159136C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7F78F244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5DF305B3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localPassengerFerry</w:t>
            </w:r>
          </w:p>
        </w:tc>
        <w:tc>
          <w:tcPr>
            <w:tcW w:w="3892" w:type="dxa"/>
          </w:tcPr>
          <w:p w:rsidRPr="003135FF" w:rsidR="005D5F7A" w:rsidP="001C3856" w:rsidRDefault="001A37F5" w14:paraId="214AD554" w14:textId="7AFAE049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přívoz</w:t>
            </w:r>
          </w:p>
        </w:tc>
      </w:tr>
      <w:tr w:rsidRPr="003135FF" w:rsidR="005D5F7A" w:rsidTr="001C3856" w14:paraId="60D288AD" w14:textId="4EE6A8BE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676CD7" w:rsidRDefault="005D5F7A" w14:paraId="47D2E5F9" w14:textId="70E74D79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Trolley</w:t>
            </w:r>
            <w:r w:rsidR="00676CD7">
              <w:rPr>
                <w:rFonts w:eastAsia="Times New Roman"/>
                <w:lang w:eastAsia="cs-CZ"/>
              </w:rPr>
              <w:t>b</w:t>
            </w:r>
            <w:r w:rsidRPr="003135FF">
              <w:rPr>
                <w:rFonts w:eastAsia="Times New Roman"/>
                <w:lang w:eastAsia="cs-CZ"/>
              </w:rPr>
              <w:t>us</w:t>
            </w:r>
            <w:r w:rsidR="00676CD7">
              <w:rPr>
                <w:rFonts w:eastAsia="Times New Roman"/>
                <w:lang w:eastAsia="cs-CZ"/>
              </w:rPr>
              <w:t>Sub</w:t>
            </w:r>
            <w:r w:rsidRPr="003135FF">
              <w:rPr>
                <w:rFonts w:eastAsia="Times New Roman"/>
                <w:lang w:eastAsia="cs-CZ"/>
              </w:rPr>
              <w:t>mode</w:t>
            </w: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00CD58C1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3892" w:type="dxa"/>
          </w:tcPr>
          <w:p w:rsidRPr="003135FF" w:rsidR="005D5F7A" w:rsidP="001C3856" w:rsidRDefault="005D5F7A" w14:paraId="01E467D4" w14:textId="77777777">
            <w:pPr>
              <w:rPr>
                <w:rFonts w:eastAsia="Times New Roman"/>
                <w:lang w:eastAsia="cs-CZ"/>
              </w:rPr>
            </w:pPr>
          </w:p>
        </w:tc>
      </w:tr>
      <w:tr w:rsidRPr="003135FF" w:rsidR="005D5F7A" w:rsidTr="001C3856" w14:paraId="37929D6A" w14:textId="326FEB96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07D24745" w14:textId="77777777">
            <w:pPr>
              <w:rPr>
                <w:rFonts w:ascii="Times New Roman" w:hAnsi="Times New Roman" w:eastAsia="Times New Roman"/>
                <w:sz w:val="20"/>
                <w:szCs w:val="20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2904C8A8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localTrolleybus</w:t>
            </w:r>
          </w:p>
        </w:tc>
        <w:tc>
          <w:tcPr>
            <w:tcW w:w="3892" w:type="dxa"/>
          </w:tcPr>
          <w:p w:rsidRPr="003135FF" w:rsidR="005D5F7A" w:rsidP="001C3856" w:rsidRDefault="001A37F5" w14:paraId="0AAD9C7C" w14:textId="0A8A94A3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Běžný trolejbus</w:t>
            </w:r>
          </w:p>
        </w:tc>
      </w:tr>
      <w:tr w:rsidRPr="003135FF" w:rsidR="005D5F7A" w:rsidTr="001C3856" w14:paraId="1A00DEB7" w14:textId="4158F400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0EADB0D2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38651C71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regionalTrolleybus</w:t>
            </w:r>
          </w:p>
        </w:tc>
        <w:tc>
          <w:tcPr>
            <w:tcW w:w="3892" w:type="dxa"/>
          </w:tcPr>
          <w:p w:rsidRPr="003135FF" w:rsidR="005D5F7A" w:rsidP="001C3856" w:rsidRDefault="001A37F5" w14:paraId="0C956B43" w14:textId="3086F165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Příměstský trolejbus</w:t>
            </w:r>
          </w:p>
        </w:tc>
      </w:tr>
    </w:tbl>
    <w:p w:rsidR="001C1F3B" w:rsidP="009F4075" w:rsidRDefault="001C1F3B" w14:paraId="55253025" w14:textId="74AEAD32"/>
    <w:p w:rsidR="001C1F3B" w:rsidP="001F279F" w:rsidRDefault="001F279F" w14:paraId="10ADA602" w14:textId="5C170815">
      <w:pPr>
        <w:pStyle w:val="Nadpis1"/>
      </w:pPr>
      <w:r>
        <w:t>Vnější LED maticové panely</w:t>
      </w:r>
    </w:p>
    <w:p w:rsidR="001F279F" w:rsidP="001F279F" w:rsidRDefault="001F279F" w14:paraId="16201824" w14:textId="764D5388">
      <w:r w:rsidR="74525D1E">
        <w:rPr/>
        <w:t xml:space="preserve">Pro zobrazení na LED maticových panelech jsou využité stejné datové struktury jako pro LCD displeje. Nebude ale využita služba </w:t>
      </w:r>
      <w:proofErr w:type="spellStart"/>
      <w:r w:rsidRPr="74525D1E" w:rsidR="74525D1E">
        <w:rPr>
          <w:i w:val="1"/>
          <w:iCs w:val="1"/>
        </w:rPr>
        <w:t>GetAllData</w:t>
      </w:r>
      <w:proofErr w:type="spellEnd"/>
      <w:r w:rsidR="74525D1E">
        <w:rPr/>
        <w:t xml:space="preserve">, ale služba </w:t>
      </w:r>
      <w:r w:rsidRPr="74525D1E" w:rsidR="74525D1E">
        <w:rPr>
          <w:i w:val="1"/>
          <w:iCs w:val="1"/>
        </w:rPr>
        <w:t>GetCurrentStop</w:t>
      </w:r>
      <w:r w:rsidR="74525D1E">
        <w:rPr/>
        <w:t>. Využívají se následující údaje:</w:t>
      </w:r>
    </w:p>
    <w:p w:rsidR="00116214" w:rsidP="001F279F" w:rsidRDefault="00116214" w14:paraId="02791C52" w14:textId="77777777"/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4536"/>
        <w:gridCol w:w="4536"/>
      </w:tblGrid>
      <w:tr w:rsidR="00116214" w:rsidTr="00116214" w14:paraId="5FB94C57" w14:textId="77777777">
        <w:tc>
          <w:tcPr>
            <w:tcW w:w="4536" w:type="dxa"/>
            <w:vAlign w:val="center"/>
          </w:tcPr>
          <w:p w:rsidRPr="00116214" w:rsidR="00116214" w:rsidP="00116214" w:rsidRDefault="00116214" w14:paraId="796E8073" w14:textId="1F37B366">
            <w:pPr>
              <w:rPr>
                <w:b/>
              </w:rPr>
            </w:pPr>
            <w:r w:rsidRPr="00116214">
              <w:rPr>
                <w:b/>
              </w:rPr>
              <w:t>LineShortName</w:t>
            </w:r>
          </w:p>
        </w:tc>
        <w:tc>
          <w:tcPr>
            <w:tcW w:w="4536" w:type="dxa"/>
            <w:vAlign w:val="center"/>
          </w:tcPr>
          <w:p w:rsidR="00116214" w:rsidP="00116214" w:rsidRDefault="00116214" w14:paraId="1F42C62C" w14:textId="79415BB8">
            <w:r>
              <w:t>Alias linky</w:t>
            </w:r>
          </w:p>
        </w:tc>
      </w:tr>
      <w:tr w:rsidR="00116214" w:rsidTr="00116214" w14:paraId="0D107E01" w14:textId="77777777">
        <w:tc>
          <w:tcPr>
            <w:tcW w:w="4536" w:type="dxa"/>
            <w:vAlign w:val="center"/>
          </w:tcPr>
          <w:p w:rsidRPr="00116214" w:rsidR="00116214" w:rsidP="00116214" w:rsidRDefault="00116214" w14:paraId="62B294F2" w14:textId="0504A860">
            <w:pPr>
              <w:rPr>
                <w:b/>
              </w:rPr>
            </w:pPr>
            <w:r w:rsidRPr="00116214">
              <w:rPr>
                <w:b/>
              </w:rPr>
              <w:t>DestinationShortName</w:t>
            </w:r>
          </w:p>
        </w:tc>
        <w:tc>
          <w:tcPr>
            <w:tcW w:w="4536" w:type="dxa"/>
            <w:vAlign w:val="center"/>
          </w:tcPr>
          <w:p w:rsidR="00116214" w:rsidP="00116214" w:rsidRDefault="00116214" w14:paraId="780904F7" w14:textId="05610734">
            <w:r>
              <w:t>Zkrácený název cíle</w:t>
            </w:r>
          </w:p>
        </w:tc>
      </w:tr>
      <w:tr w:rsidR="00116214" w:rsidTr="00116214" w14:paraId="0E54ABB2" w14:textId="77777777">
        <w:trPr>
          <w:trHeight w:val="80"/>
        </w:trPr>
        <w:tc>
          <w:tcPr>
            <w:tcW w:w="4536" w:type="dxa"/>
            <w:vAlign w:val="center"/>
          </w:tcPr>
          <w:p w:rsidRPr="00116214" w:rsidR="00116214" w:rsidP="00116214" w:rsidRDefault="00116214" w14:paraId="4CBEB305" w14:textId="011348E6">
            <w:pPr>
              <w:rPr>
                <w:b/>
              </w:rPr>
            </w:pPr>
            <w:r w:rsidRPr="00116214">
              <w:rPr>
                <w:b/>
              </w:rPr>
              <w:t>PlaceName (ViaPoint)</w:t>
            </w:r>
          </w:p>
        </w:tc>
        <w:tc>
          <w:tcPr>
            <w:tcW w:w="4536" w:type="dxa"/>
            <w:vAlign w:val="center"/>
          </w:tcPr>
          <w:p w:rsidR="00116214" w:rsidP="00116214" w:rsidRDefault="00116214" w14:paraId="4AE6ABAB" w14:textId="62AF459D">
            <w:commentRangeStart w:id="169"/>
            <w:commentRangeStart w:id="170"/>
            <w:r>
              <w:t>Seznam nácestných zastávek</w:t>
            </w:r>
            <w:commentRangeEnd w:id="169"/>
            <w:r w:rsidR="00593B95">
              <w:rPr>
                <w:rStyle w:val="Odkaznakoment"/>
                <w:color w:val="auto"/>
              </w:rPr>
              <w:commentReference w:id="169"/>
            </w:r>
            <w:commentRangeEnd w:id="170"/>
            <w:r w:rsidR="00D87B1A">
              <w:rPr>
                <w:rStyle w:val="Odkaznakoment"/>
                <w:color w:val="auto"/>
              </w:rPr>
              <w:commentReference w:id="170"/>
            </w:r>
          </w:p>
        </w:tc>
      </w:tr>
    </w:tbl>
    <w:p w:rsidR="001F279F" w:rsidP="001F279F" w:rsidRDefault="001F279F" w14:paraId="57EC9A57" w14:textId="77777777"/>
    <w:p w:rsidR="001F279F" w:rsidP="009F4075" w:rsidRDefault="00116214" w14:paraId="16D86B1F" w14:textId="5CCA3F9B">
      <w:r w:rsidR="53DD8B50">
        <w:rPr/>
        <w:t>Formátování probíhá automaticky v panelu, dle šablony stanovené v současné verzi dokumentu „</w:t>
      </w:r>
      <w:r w:rsidRPr="53DD8B50" w:rsidR="53DD8B50">
        <w:rPr>
          <w:i w:val="1"/>
          <w:iCs w:val="1"/>
        </w:rPr>
        <w:t>Odbavovací a informační zařízení ve vozidlech PID“</w:t>
      </w:r>
      <w:r w:rsidR="53DD8B50">
        <w:rPr/>
        <w:t xml:space="preserve">. Piktogramy budou nahrazeny svými monochromatickými maticovými ekvivalenty. Nácestné zastávky </w:t>
      </w:r>
    </w:p>
    <w:p w:rsidR="00371DD7" w:rsidP="009F4075" w:rsidRDefault="00371DD7" w14:paraId="70BB5176" w14:textId="45A0E205"/>
    <w:p w:rsidR="00371DD7" w:rsidP="00371DD7" w:rsidRDefault="00371DD7" w14:paraId="29469CCF" w14:textId="77777777">
      <w:pPr>
        <w:pStyle w:val="zdrojovkd"/>
      </w:pPr>
      <w:r>
        <w:lastRenderedPageBreak/>
        <w:t>&lt;CustomerInformationService.GetCurrentDisplayContentResponse&gt;</w:t>
      </w:r>
    </w:p>
    <w:p w:rsidR="00371DD7" w:rsidP="00371DD7" w:rsidRDefault="00371DD7" w14:paraId="14FA7BFB" w14:textId="5261EC2A">
      <w:pPr>
        <w:pStyle w:val="zdrojovkd"/>
      </w:pPr>
      <w:r>
        <w:tab/>
      </w:r>
      <w:r>
        <w:t>&lt;CurrentDisplayContentData&gt;</w:t>
      </w:r>
    </w:p>
    <w:p w:rsidR="00371DD7" w:rsidP="00371DD7" w:rsidRDefault="00371DD7" w14:paraId="68730A4C" w14:textId="3D84DBA9">
      <w:pPr>
        <w:pStyle w:val="zdrojovkd"/>
      </w:pPr>
      <w:r>
        <w:tab/>
      </w:r>
      <w:r w:rsidR="00CB1DEE">
        <w:tab/>
      </w:r>
      <w:r>
        <w:t>&lt;TimeStamp&gt;</w:t>
      </w:r>
    </w:p>
    <w:p w:rsidR="00371DD7" w:rsidP="00371DD7" w:rsidRDefault="00371DD7" w14:paraId="205EF5B4" w14:textId="3136E315">
      <w:pPr>
        <w:pStyle w:val="zdrojovkd"/>
      </w:pPr>
      <w:r>
        <w:tab/>
      </w:r>
      <w:r>
        <w:tab/>
      </w:r>
      <w:r w:rsidR="00CB1DEE">
        <w:tab/>
      </w:r>
      <w:r>
        <w:t>&lt;Value&gt;2019-01-28T16:14:55&lt;/Value&gt;</w:t>
      </w:r>
    </w:p>
    <w:p w:rsidR="00371DD7" w:rsidP="00371DD7" w:rsidRDefault="00371DD7" w14:paraId="7604CA09" w14:textId="32CD713C">
      <w:pPr>
        <w:pStyle w:val="zdrojovkd"/>
      </w:pPr>
      <w:r>
        <w:tab/>
      </w:r>
      <w:r w:rsidR="00CB1DEE">
        <w:tab/>
      </w:r>
      <w:r>
        <w:t>&lt;/TimeStamp&gt;</w:t>
      </w:r>
    </w:p>
    <w:p w:rsidR="00371DD7" w:rsidP="00371DD7" w:rsidRDefault="00371DD7" w14:paraId="30C7BEB2" w14:textId="6A06A21E">
      <w:pPr>
        <w:pStyle w:val="zdrojovkd"/>
      </w:pPr>
      <w:r>
        <w:tab/>
      </w:r>
      <w:r w:rsidR="00CB1DEE">
        <w:tab/>
      </w:r>
      <w:r>
        <w:t>&lt;CurrentDisplayContent&gt;</w:t>
      </w:r>
    </w:p>
    <w:p w:rsidR="00371DD7" w:rsidP="00371DD7" w:rsidRDefault="00371DD7" w14:paraId="38B3FB1F" w14:textId="22FAA7EF">
      <w:pPr>
        <w:pStyle w:val="zdrojovkd"/>
      </w:pPr>
      <w:r>
        <w:tab/>
      </w:r>
      <w:r>
        <w:tab/>
      </w:r>
      <w:r w:rsidR="00CB1DEE">
        <w:tab/>
      </w:r>
      <w:r>
        <w:t>&lt;LineInformation&gt;</w:t>
      </w:r>
    </w:p>
    <w:p w:rsidR="00371DD7" w:rsidP="00371DD7" w:rsidRDefault="00371DD7" w14:paraId="5A2F9CEB" w14:textId="5FC4BA15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&lt;LineProperty&gt;Day</w:t>
      </w:r>
      <w:r w:rsidR="000E3C78">
        <w:t>&lt;</w:t>
      </w:r>
      <w:r>
        <w:t>/LineProperty&gt;</w:t>
      </w:r>
    </w:p>
    <w:p w:rsidR="00371DD7" w:rsidP="00371DD7" w:rsidRDefault="00371DD7" w14:paraId="6FA3B99C" w14:textId="49881188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&lt;LineName&gt;</w:t>
      </w:r>
    </w:p>
    <w:p w:rsidR="00371DD7" w:rsidP="00371DD7" w:rsidRDefault="00371DD7" w14:paraId="7714987E" w14:textId="4DD7F8D9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&lt;Value&gt;608&lt;/Value&gt;</w:t>
      </w:r>
    </w:p>
    <w:p w:rsidR="00371DD7" w:rsidP="00371DD7" w:rsidRDefault="00371DD7" w14:paraId="6C2B1FAB" w14:textId="6F7B754E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&lt;Language&gt;cs&lt;/Language&gt;</w:t>
      </w:r>
    </w:p>
    <w:p w:rsidR="00371DD7" w:rsidP="00371DD7" w:rsidRDefault="00371DD7" w14:paraId="4D6AD3BD" w14:textId="61C61375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rPr/>
        <w:t>&lt;/LineName&gt;</w:t>
      </w:r>
    </w:p>
    <w:p w:rsidR="00371DD7" w:rsidP="00371DD7" w:rsidRDefault="00371DD7" w14:paraId="5135D7AC" w14:textId="6DEE572F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&lt;LineNumber&gt;</w:t>
      </w:r>
    </w:p>
    <w:p w:rsidR="00371DD7" w:rsidP="00371DD7" w:rsidRDefault="00371DD7" w14:paraId="199FCE22" w14:textId="21C8C6E9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&lt;Value&gt;100608&lt;/Value&gt;</w:t>
      </w:r>
    </w:p>
    <w:p w:rsidR="00371DD7" w:rsidP="00371DD7" w:rsidRDefault="00371DD7" w14:paraId="6281BA99" w14:textId="78F89A2C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&lt;/LineNumber&gt;</w:t>
      </w:r>
    </w:p>
    <w:p w:rsidR="00371DD7" w:rsidP="00371DD7" w:rsidRDefault="00371DD7" w14:paraId="4BB7B3EA" w14:textId="04C91C1C">
      <w:pPr>
        <w:pStyle w:val="zdrojovkd"/>
      </w:pPr>
      <w:r>
        <w:tab/>
      </w:r>
      <w:r>
        <w:tab/>
      </w:r>
      <w:r w:rsidR="00CB1DEE">
        <w:tab/>
      </w:r>
      <w:r>
        <w:t>&lt;/LineInformation&gt;</w:t>
      </w:r>
      <w:r>
        <w:tab/>
      </w:r>
    </w:p>
    <w:p w:rsidR="00CB1DEE" w:rsidP="00371DD7" w:rsidRDefault="00CB1DEE" w14:paraId="32481E63" w14:textId="7EF3C1FE">
      <w:pPr>
        <w:pStyle w:val="zdrojovkd"/>
      </w:pPr>
      <w:r>
        <w:tab/>
      </w:r>
      <w:r>
        <w:tab/>
      </w:r>
      <w:r>
        <w:tab/>
      </w:r>
      <w:r>
        <w:t>&lt;Destination&gt;</w:t>
      </w:r>
    </w:p>
    <w:p w:rsidR="00371DD7" w:rsidP="00371DD7" w:rsidRDefault="00371DD7" w14:paraId="617DEAE0" w14:textId="61D818B6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&lt;DestinationName&gt;</w:t>
      </w:r>
    </w:p>
    <w:p w:rsidR="00371DD7" w:rsidP="00371DD7" w:rsidRDefault="00371DD7" w14:paraId="36A88F88" w14:textId="2C37BFC6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&lt;Value&gt;Třebichovice, U Kapličky&lt;/Value&gt;</w:t>
      </w:r>
    </w:p>
    <w:p w:rsidR="00371DD7" w:rsidP="00371DD7" w:rsidRDefault="00371DD7" w14:paraId="7B972D6B" w14:textId="18A67CCB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&lt;Language&gt;cs&lt;/Language&gt;</w:t>
      </w:r>
    </w:p>
    <w:p w:rsidR="00371DD7" w:rsidP="00371DD7" w:rsidRDefault="00371DD7" w14:paraId="71B659FA" w14:textId="707DAEFB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&lt;/DestinationName&gt;</w:t>
      </w:r>
    </w:p>
    <w:p w:rsidR="00371DD7" w:rsidP="00371DD7" w:rsidRDefault="00371DD7" w14:paraId="7BA6D29D" w14:textId="49DADCB9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&lt;DestinationShortName&gt;</w:t>
      </w:r>
    </w:p>
    <w:p w:rsidR="00371DD7" w:rsidP="00371DD7" w:rsidRDefault="00371DD7" w14:paraId="49EAC88C" w14:textId="11BBDC39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&lt;Value&gt;Třebichovice, U Kapl.&lt;/Value&gt;</w:t>
      </w:r>
    </w:p>
    <w:p w:rsidR="00371DD7" w:rsidP="00371DD7" w:rsidRDefault="00371DD7" w14:paraId="4F1C71E8" w14:textId="7564AF35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&lt;Language&gt;cs&lt;/Language&gt;</w:t>
      </w:r>
    </w:p>
    <w:p w:rsidR="00371DD7" w:rsidP="00371DD7" w:rsidRDefault="00371DD7" w14:paraId="114AC353" w14:textId="63DC6F16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&lt;/DestinationShortName&gt;</w:t>
      </w:r>
    </w:p>
    <w:p w:rsidR="00371DD7" w:rsidP="00371DD7" w:rsidRDefault="00371DD7" w14:paraId="7C340C28" w14:textId="2A187DD1">
      <w:pPr>
        <w:pStyle w:val="zdrojovkd"/>
      </w:pPr>
      <w:r>
        <w:tab/>
      </w:r>
      <w:r>
        <w:tab/>
      </w:r>
      <w:r w:rsidR="00CB1DEE">
        <w:tab/>
      </w:r>
      <w:r>
        <w:t>&lt;/Destination&gt;</w:t>
      </w:r>
    </w:p>
    <w:p w:rsidR="00371DD7" w:rsidP="00371DD7" w:rsidRDefault="00371DD7" w14:paraId="2A28FCB3" w14:textId="78609EDB">
      <w:pPr>
        <w:pStyle w:val="zdrojovkd"/>
      </w:pPr>
      <w:r>
        <w:tab/>
      </w:r>
      <w:r>
        <w:tab/>
      </w:r>
      <w:r w:rsidR="00CB1DEE">
        <w:tab/>
      </w:r>
      <w:r>
        <w:t>&lt;ViaPoint&gt;</w:t>
      </w:r>
    </w:p>
    <w:p w:rsidR="00371DD7" w:rsidP="00371DD7" w:rsidRDefault="00371DD7" w14:paraId="01733845" w14:textId="3B2BEA56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&lt;ViaPointProperty&gt;Train&lt;/ViaPointProperty&gt;</w:t>
      </w:r>
    </w:p>
    <w:p w:rsidR="00371DD7" w:rsidP="00371DD7" w:rsidRDefault="00371DD7" w14:paraId="3C426F5B" w14:textId="42B8262C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&lt;PlaceName&gt;</w:t>
      </w:r>
    </w:p>
    <w:p w:rsidR="00371DD7" w:rsidP="00371DD7" w:rsidRDefault="00371DD7" w14:paraId="5BB6CA0E" w14:textId="4BB253F4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&lt;Value&gt;Kostelec n. L., Žel. st.&lt;/Value&gt;</w:t>
      </w:r>
    </w:p>
    <w:p w:rsidR="00371DD7" w:rsidP="00371DD7" w:rsidRDefault="00371DD7" w14:paraId="0E7251C8" w14:textId="14318889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&lt;Language&gt;cs&lt;/Language&gt;</w:t>
      </w:r>
    </w:p>
    <w:p w:rsidR="00371DD7" w:rsidP="00371DD7" w:rsidRDefault="00371DD7" w14:paraId="52B81F33" w14:textId="45185F65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&lt;/PlaceName&gt;</w:t>
      </w:r>
    </w:p>
    <w:p w:rsidR="00371DD7" w:rsidP="00371DD7" w:rsidRDefault="00371DD7" w14:paraId="7C91D48B" w14:textId="379FD503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&lt;PlaceShortName&gt;</w:t>
      </w:r>
    </w:p>
    <w:p w:rsidR="00371DD7" w:rsidP="00371DD7" w:rsidRDefault="00371DD7" w14:paraId="0193E3B8" w14:textId="5C2367EC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&lt;Value&gt;Kost.n.L.,Žel.st.&lt;/Value&gt;</w:t>
      </w:r>
    </w:p>
    <w:p w:rsidR="00371DD7" w:rsidP="00371DD7" w:rsidRDefault="00371DD7" w14:paraId="2193A9D7" w14:textId="7689E10F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&lt;Language&gt;cs&lt;/Language&gt;</w:t>
      </w:r>
    </w:p>
    <w:p w:rsidR="00371DD7" w:rsidP="00371DD7" w:rsidRDefault="00371DD7" w14:paraId="38E76616" w14:textId="05AEF64A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&lt;/PlaceShortName&gt;</w:t>
      </w:r>
    </w:p>
    <w:p w:rsidR="00371DD7" w:rsidP="00371DD7" w:rsidRDefault="00371DD7" w14:paraId="20443C30" w14:textId="3F1DAF2D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&lt;ViaPointDisplayPriority&gt;</w:t>
      </w:r>
    </w:p>
    <w:p w:rsidR="00371DD7" w:rsidP="00371DD7" w:rsidRDefault="00371DD7" w14:paraId="74C5C5AA" w14:textId="00F1F584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&lt;Value&gt;1&lt;/Value&gt;</w:t>
      </w:r>
    </w:p>
    <w:p w:rsidR="00371DD7" w:rsidP="00371DD7" w:rsidRDefault="00371DD7" w14:paraId="623D0EDB" w14:textId="7AC77D44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&lt;/ViaPointDisplayPriority&gt;</w:t>
      </w:r>
    </w:p>
    <w:p w:rsidR="00371DD7" w:rsidP="00371DD7" w:rsidRDefault="00371DD7" w14:paraId="5B6FCA63" w14:textId="4C386EF3">
      <w:pPr>
        <w:pStyle w:val="zdrojovkd"/>
      </w:pPr>
      <w:r>
        <w:tab/>
      </w:r>
      <w:r>
        <w:tab/>
      </w:r>
      <w:r w:rsidR="006F2C05">
        <w:tab/>
      </w:r>
      <w:r>
        <w:t>&lt;/ViaPoint&gt;</w:t>
      </w:r>
    </w:p>
    <w:p w:rsidR="00371DD7" w:rsidP="00371DD7" w:rsidRDefault="00371DD7" w14:paraId="6AB42835" w14:textId="0910B17C">
      <w:pPr>
        <w:pStyle w:val="zdrojovkd"/>
      </w:pPr>
      <w:r>
        <w:tab/>
      </w:r>
      <w:r>
        <w:tab/>
      </w:r>
      <w:r>
        <w:t>&lt;/CurrentDisplayContent&gt;</w:t>
      </w:r>
    </w:p>
    <w:p w:rsidR="00371DD7" w:rsidP="00371DD7" w:rsidRDefault="00371DD7" w14:paraId="1C7756D8" w14:textId="52C23681">
      <w:pPr>
        <w:pStyle w:val="zdrojovkd"/>
      </w:pPr>
      <w:r>
        <w:tab/>
      </w:r>
      <w:r>
        <w:t>&lt;/CurrentDisplayContentData&gt;</w:t>
      </w:r>
    </w:p>
    <w:p w:rsidR="00371DD7" w:rsidP="00371DD7" w:rsidRDefault="00371DD7" w14:paraId="480BBE4C" w14:textId="294B4AED">
      <w:pPr>
        <w:pStyle w:val="zdrojovkd"/>
      </w:pPr>
      <w:r>
        <w:t>&lt;/CustomerInformationService.GetCurrentDisplayContentResponse&gt;</w:t>
      </w:r>
    </w:p>
    <w:p w:rsidR="006F4FD1" w:rsidP="00450746" w:rsidRDefault="006F4FD1" w14:paraId="4B253862" w14:textId="2001F75B">
      <w:pPr>
        <w:pStyle w:val="Nadpis1"/>
      </w:pPr>
      <w:r>
        <w:lastRenderedPageBreak/>
        <w:t>Označovače cestovních dokladů</w:t>
      </w:r>
    </w:p>
    <w:p w:rsidRPr="00450746" w:rsidR="00450746" w:rsidP="00450746" w:rsidRDefault="00450746" w14:paraId="067B2C70" w14:textId="1668FEA2">
      <w:r>
        <w:t>Základní dokument</w:t>
      </w:r>
    </w:p>
    <w:p w:rsidR="006F4FD1" w:rsidP="006F4FD1" w:rsidRDefault="006F4FD1" w14:paraId="39F4F925" w14:textId="3DEECA02"/>
    <w:p w:rsidRPr="006F4FD1" w:rsidR="006F4FD1" w:rsidP="006F4FD1" w:rsidRDefault="006F4FD1" w14:paraId="0CC88DF7" w14:textId="48BFEC9D">
      <w:pPr>
        <w:rPr>
          <w:rStyle w:val="Siln"/>
        </w:rPr>
      </w:pPr>
      <w:r>
        <w:t>Ovládání komunikace s označovačem cestovních lístků se řídí dokumentem „</w:t>
      </w:r>
      <w:r w:rsidRPr="006F4FD1">
        <w:rPr>
          <w:rStyle w:val="Siln"/>
        </w:rPr>
        <w:t>SERVICE-TicketValidationService V2.1</w:t>
      </w:r>
      <w:r>
        <w:rPr>
          <w:rStyle w:val="Siln"/>
        </w:rPr>
        <w:t>“.</w:t>
      </w:r>
    </w:p>
    <w:p w:rsidR="006F4FD1" w:rsidP="006F4FD1" w:rsidRDefault="00005F45" w14:paraId="329BC69B" w14:textId="71F43DEB">
      <w:hyperlink w:history="1" r:id="rId48">
        <w:r w:rsidR="006F4FD1">
          <w:rPr>
            <w:rStyle w:val="Hypertextovodkaz"/>
          </w:rPr>
          <w:t>https://www.vdv.de/301-2-16-sds-v2-1-ticketvalidation.pdfx</w:t>
        </w:r>
      </w:hyperlink>
    </w:p>
    <w:p w:rsidR="00450746" w:rsidP="00450746" w:rsidRDefault="00450746" w14:paraId="26F4CB34" w14:textId="6286FE6E">
      <w:pPr>
        <w:pStyle w:val="Nadpis2"/>
        <w:rPr/>
      </w:pPr>
      <w:r w:rsidR="53DD8B50">
        <w:rPr/>
        <w:t>Pořadí označovače</w:t>
      </w:r>
    </w:p>
    <w:p w:rsidR="006F4FD1" w:rsidP="006F4FD1" w:rsidRDefault="006F4FD1" w14:paraId="41F842AD" w14:textId="3022E85C">
      <w:r>
        <w:t>Pořadí označovače pro službu DeviceManagementService je určeno propojením adresních pinů v konektoru držáku označovače.</w:t>
      </w:r>
    </w:p>
    <w:p w:rsidR="00450746" w:rsidP="00450746" w:rsidRDefault="00450746" w14:paraId="4638D53B" w14:textId="22A7C324">
      <w:pPr>
        <w:pStyle w:val="Nadpis2"/>
        <w:rPr/>
      </w:pPr>
      <w:r w:rsidR="53DD8B50">
        <w:rPr/>
        <w:t>Povinné údaje</w:t>
      </w:r>
    </w:p>
    <w:p w:rsidR="00625B8D" w:rsidP="00625B8D" w:rsidRDefault="00625B8D" w14:paraId="324D8C1E" w14:textId="7A580C21">
      <w:pPr>
        <w:pStyle w:val="Odstavecseseznamem"/>
        <w:numPr>
          <w:ilvl w:val="0"/>
          <w:numId w:val="5"/>
        </w:numPr>
      </w:pPr>
      <w:r>
        <w:t>Pořadí označovače</w:t>
      </w:r>
      <w:r w:rsidR="00450746">
        <w:t xml:space="preserve"> (určeno napinováním konektoru)</w:t>
      </w:r>
    </w:p>
    <w:p w:rsidR="00625B8D" w:rsidP="00625B8D" w:rsidRDefault="00625B8D" w14:paraId="6E637059" w14:textId="241E10D4">
      <w:pPr>
        <w:pStyle w:val="Odstavecseseznamem"/>
        <w:numPr>
          <w:ilvl w:val="0"/>
          <w:numId w:val="5"/>
        </w:numPr>
      </w:pPr>
      <w:r>
        <w:t>Evidenční číslo vozu</w:t>
      </w:r>
    </w:p>
    <w:p w:rsidR="00625B8D" w:rsidP="00625B8D" w:rsidRDefault="00625B8D" w14:paraId="30784A24" w14:textId="50C15948">
      <w:pPr>
        <w:pStyle w:val="Odstavecseseznamem"/>
        <w:numPr>
          <w:ilvl w:val="0"/>
          <w:numId w:val="5"/>
        </w:numPr>
      </w:pPr>
      <w:r>
        <w:t>Linka</w:t>
      </w:r>
      <w:r w:rsidR="00450746">
        <w:t xml:space="preserve"> - alias</w:t>
      </w:r>
    </w:p>
    <w:p w:rsidR="00625B8D" w:rsidP="00625B8D" w:rsidRDefault="00625B8D" w14:paraId="7E6A43F8" w14:textId="7BD4A17A">
      <w:pPr>
        <w:pStyle w:val="Odstavecseseznamem"/>
        <w:numPr>
          <w:ilvl w:val="0"/>
          <w:numId w:val="5"/>
        </w:numPr>
      </w:pPr>
      <w:r>
        <w:t>Pásmo</w:t>
      </w:r>
    </w:p>
    <w:p w:rsidR="00625B8D" w:rsidP="00625B8D" w:rsidRDefault="00625B8D" w14:paraId="32D2CA31" w14:textId="18A7B4B0">
      <w:pPr>
        <w:pStyle w:val="Odstavecseseznamem"/>
        <w:numPr>
          <w:ilvl w:val="0"/>
          <w:numId w:val="5"/>
        </w:numPr>
      </w:pPr>
      <w:r>
        <w:t>Den v</w:t>
      </w:r>
      <w:r w:rsidR="00450746">
        <w:t> </w:t>
      </w:r>
      <w:r>
        <w:t>měsíci</w:t>
      </w:r>
      <w:r w:rsidR="00450746">
        <w:t xml:space="preserve"> (DD)</w:t>
      </w:r>
    </w:p>
    <w:p w:rsidR="00625B8D" w:rsidP="00625B8D" w:rsidRDefault="00625B8D" w14:paraId="6AA5A8DE" w14:textId="75E5D362">
      <w:pPr>
        <w:pStyle w:val="Odstavecseseznamem"/>
        <w:numPr>
          <w:ilvl w:val="0"/>
          <w:numId w:val="5"/>
        </w:numPr>
      </w:pPr>
      <w:r>
        <w:t>Měsíc</w:t>
      </w:r>
      <w:r w:rsidR="00450746">
        <w:t xml:space="preserve"> (otočeno o 90 °, římské číslice)</w:t>
      </w:r>
    </w:p>
    <w:p w:rsidR="00625B8D" w:rsidP="00625B8D" w:rsidRDefault="00625B8D" w14:paraId="3D2794D8" w14:textId="391FC3F2">
      <w:pPr>
        <w:pStyle w:val="Odstavecseseznamem"/>
        <w:numPr>
          <w:ilvl w:val="0"/>
          <w:numId w:val="5"/>
        </w:numPr>
      </w:pPr>
      <w:r>
        <w:t>Rok</w:t>
      </w:r>
      <w:r w:rsidR="00450746">
        <w:t xml:space="preserve"> (poslední dvě číslice)</w:t>
      </w:r>
    </w:p>
    <w:p w:rsidR="00450746" w:rsidP="00450746" w:rsidRDefault="00625B8D" w14:paraId="060768FB" w14:textId="4712E430">
      <w:pPr>
        <w:pStyle w:val="Odstavecseseznamem"/>
        <w:numPr>
          <w:ilvl w:val="0"/>
          <w:numId w:val="5"/>
        </w:numPr>
      </w:pPr>
      <w:r>
        <w:t>Čas</w:t>
      </w:r>
      <w:r w:rsidR="00450746">
        <w:t xml:space="preserve"> (HH:MM)</w:t>
      </w:r>
    </w:p>
    <w:p w:rsidR="00625B8D" w:rsidP="006F4FD1" w:rsidRDefault="00625B8D" w14:paraId="4C3D7A87" w14:textId="33074A03">
      <w:r>
        <w:drawing>
          <wp:inline wp14:editId="243FF859" wp14:anchorId="3AFE425E">
            <wp:extent cx="5760720" cy="1941195"/>
            <wp:effectExtent l="0" t="0" r="0" b="1905"/>
            <wp:docPr id="607092434" name="Obrázek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ek 9"/>
                    <pic:cNvPicPr/>
                  </pic:nvPicPr>
                  <pic:blipFill>
                    <a:blip r:embed="Rbc70d6caa5fb4b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04" w:rsidP="006F4FD1" w:rsidRDefault="007A4A04" w14:paraId="39AF3513" w14:textId="6C9F4831">
      <w:r>
        <w:t>Označovače využívají tři konkrétní službu TicketValidationService a s tím související příkazy pro přihlášení odběru dat. Jsou to informace o vozidle, zastávce a revizi jízdenek.</w:t>
      </w:r>
      <w:r w:rsidR="004B5CC4">
        <w:t xml:space="preserve"> Pro zjednodušení potřebného výkonu elektroniky označovače je množina dat omezena jen na aktuální zastávku.</w:t>
      </w:r>
    </w:p>
    <w:p w:rsidR="004B5CC4" w:rsidP="006F4FD1" w:rsidRDefault="00450746" w14:paraId="670AF1E9" w14:textId="66453920">
      <w:r>
        <w:drawing>
          <wp:inline wp14:editId="29F23F46" wp14:anchorId="097BB5E2">
            <wp:extent cx="5760720" cy="3963670"/>
            <wp:effectExtent l="0" t="0" r="0" b="0"/>
            <wp:docPr id="466600487" name="Obrázek 3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ek 31"/>
                    <pic:cNvPicPr/>
                  </pic:nvPicPr>
                  <pic:blipFill>
                    <a:blip r:embed="R2525ab24c7914c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7E" w:rsidP="0059087E" w:rsidRDefault="007A4A04" w14:paraId="0E3E4CB5" w14:textId="77777777">
      <w:r>
        <w:t>SubscribeCurrentStopPoint</w:t>
      </w:r>
      <w:r w:rsidR="004B5CC4">
        <w:t xml:space="preserve"> – minimální obsah odpovědi</w:t>
      </w:r>
    </w:p>
    <w:p w:rsidRPr="000E3C78" w:rsidR="000E3C78" w:rsidP="000E3C78" w:rsidRDefault="000E3C78" w14:paraId="7F5A92C0" w14:textId="77777777">
      <w:pPr>
        <w:pStyle w:val="zdrojovkd"/>
      </w:pPr>
      <w:r w:rsidRPr="000E3C78">
        <w:lastRenderedPageBreak/>
        <w:t>&lt;TicketValidationService.GetCurrentTariffStopResponse&gt;</w:t>
      </w:r>
    </w:p>
    <w:p w:rsidRPr="000E3C78" w:rsidR="000E3C78" w:rsidP="000E3C78" w:rsidRDefault="000E3C78" w14:paraId="50BCD62C" w14:textId="77777777">
      <w:pPr>
        <w:pStyle w:val="zdrojovkd"/>
      </w:pPr>
      <w:r w:rsidRPr="000E3C78">
        <w:tab/>
      </w:r>
      <w:r w:rsidRPr="000E3C78">
        <w:t>&lt;CurrentTariffStopData&gt;</w:t>
      </w:r>
    </w:p>
    <w:p w:rsidRPr="000E3C78" w:rsidR="000E3C78" w:rsidP="000E3C78" w:rsidRDefault="000E3C78" w14:paraId="77712ABA" w14:textId="77777777">
      <w:pPr>
        <w:pStyle w:val="zdrojovkd"/>
      </w:pPr>
      <w:r w:rsidRPr="000E3C78">
        <w:tab/>
      </w:r>
      <w:r w:rsidRPr="000E3C78">
        <w:tab/>
      </w:r>
      <w:r w:rsidRPr="000E3C78">
        <w:t>&lt;TimeStamp&gt;</w:t>
      </w:r>
    </w:p>
    <w:p w:rsidRPr="000E3C78" w:rsidR="000E3C78" w:rsidP="000E3C78" w:rsidRDefault="000E3C78" w14:paraId="4B810C1E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&lt;Value&gt;2019-01-28T16:14:55&lt;/Value&gt;</w:t>
      </w:r>
    </w:p>
    <w:p w:rsidRPr="000E3C78" w:rsidR="000E3C78" w:rsidP="000E3C78" w:rsidRDefault="000E3C78" w14:paraId="30BAC021" w14:textId="77777777">
      <w:pPr>
        <w:pStyle w:val="zdrojovkd"/>
      </w:pPr>
      <w:r w:rsidRPr="000E3C78">
        <w:tab/>
      </w:r>
      <w:r w:rsidRPr="000E3C78">
        <w:tab/>
      </w:r>
      <w:r w:rsidRPr="000E3C78">
        <w:t>&lt;/TimeStamp&gt;</w:t>
      </w:r>
    </w:p>
    <w:p w:rsidRPr="000E3C78" w:rsidR="000E3C78" w:rsidP="000E3C78" w:rsidRDefault="000E3C78" w14:paraId="076974AE" w14:textId="77777777">
      <w:pPr>
        <w:pStyle w:val="zdrojovkd"/>
      </w:pPr>
      <w:r w:rsidRPr="000E3C78">
        <w:tab/>
      </w:r>
      <w:r w:rsidRPr="000E3C78">
        <w:tab/>
      </w:r>
      <w:r w:rsidRPr="000E3C78">
        <w:t>&lt;CurrentTariffStop&gt;</w:t>
      </w:r>
    </w:p>
    <w:p w:rsidRPr="000E3C78" w:rsidR="000E3C78" w:rsidP="000E3C78" w:rsidRDefault="000E3C78" w14:paraId="73ADDDA5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&lt;StopIndex&gt;</w:t>
      </w:r>
    </w:p>
    <w:p w:rsidRPr="000E3C78" w:rsidR="000E3C78" w:rsidP="000E3C78" w:rsidRDefault="000E3C78" w14:paraId="701D0A1C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&lt;Value&gt;1&lt;/Value&gt;</w:t>
      </w:r>
    </w:p>
    <w:p w:rsidRPr="000E3C78" w:rsidR="000E3C78" w:rsidP="000E3C78" w:rsidRDefault="000E3C78" w14:paraId="2519C817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&lt;/StopIndex&gt;</w:t>
      </w:r>
    </w:p>
    <w:p w:rsidRPr="000E3C78" w:rsidR="000E3C78" w:rsidP="000E3C78" w:rsidRDefault="000E3C78" w14:paraId="691DCDD4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&lt;StopName&gt;</w:t>
      </w:r>
    </w:p>
    <w:p w:rsidRPr="000E3C78" w:rsidR="000E3C78" w:rsidP="000E3C78" w:rsidRDefault="000E3C78" w14:paraId="376E360D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&lt;Value&gt;Kladno,Smečenská&lt;/Value&gt;</w:t>
      </w:r>
    </w:p>
    <w:p w:rsidRPr="000E3C78" w:rsidR="000E3C78" w:rsidP="000E3C78" w:rsidRDefault="000E3C78" w14:paraId="1A1C6A1D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&lt;Language&gt;cs&lt;/Language&gt;</w:t>
      </w:r>
    </w:p>
    <w:p w:rsidRPr="000E3C78" w:rsidR="000E3C78" w:rsidP="000E3C78" w:rsidRDefault="000E3C78" w14:paraId="4F1FA8C2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&lt;/StopName&gt;</w:t>
      </w:r>
    </w:p>
    <w:p w:rsidRPr="000E3C78" w:rsidR="000E3C78" w:rsidP="000E3C78" w:rsidRDefault="000E3C78" w14:paraId="0C9A0C99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&lt;DisplayContent&gt;</w:t>
      </w:r>
    </w:p>
    <w:p w:rsidRPr="000E3C78" w:rsidR="000E3C78" w:rsidP="000E3C78" w:rsidRDefault="000E3C78" w14:paraId="0CE1EF33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&lt;LineInformation&gt;</w:t>
      </w:r>
    </w:p>
    <w:p w:rsidRPr="000E3C78" w:rsidR="000E3C78" w:rsidP="000E3C78" w:rsidRDefault="000E3C78" w14:paraId="52A2320C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&lt;LineProperty&gt;Day&lt;/LineProperty&gt;</w:t>
      </w:r>
    </w:p>
    <w:p w:rsidRPr="000E3C78" w:rsidR="000E3C78" w:rsidP="000E3C78" w:rsidRDefault="000E3C78" w14:paraId="3366CAE1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&lt;LineName&gt;</w:t>
      </w:r>
    </w:p>
    <w:p w:rsidRPr="000E3C78" w:rsidR="000E3C78" w:rsidP="000E3C78" w:rsidRDefault="000E3C78" w14:paraId="0981EF63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&lt;Value&gt;607&lt;/Value&gt;</w:t>
      </w:r>
    </w:p>
    <w:p w:rsidRPr="000E3C78" w:rsidR="000E3C78" w:rsidP="000E3C78" w:rsidRDefault="000E3C78" w14:paraId="58C94DAE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&lt;Language&gt;cs&lt;/Language&gt;</w:t>
      </w:r>
    </w:p>
    <w:p w:rsidRPr="000E3C78" w:rsidR="000E3C78" w:rsidP="000E3C78" w:rsidRDefault="000E3C78" w14:paraId="3DB5E633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rPr/>
        <w:t>&lt;/LineName&gt;</w:t>
      </w:r>
    </w:p>
    <w:p w:rsidRPr="000E3C78" w:rsidR="000E3C78" w:rsidP="000E3C78" w:rsidRDefault="000E3C78" w14:paraId="4E5600DA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&lt;LineNumber&gt;</w:t>
      </w:r>
    </w:p>
    <w:p w:rsidRPr="000E3C78" w:rsidR="000E3C78" w:rsidP="000E3C78" w:rsidRDefault="000E3C78" w14:paraId="546B8FD3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&lt;Value&gt;225607&lt;/Value&gt;</w:t>
      </w:r>
    </w:p>
    <w:p w:rsidRPr="000E3C78" w:rsidR="000E3C78" w:rsidP="000E3C78" w:rsidRDefault="000E3C78" w14:paraId="3D796952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&lt;/LineNumber&gt;</w:t>
      </w:r>
    </w:p>
    <w:p w:rsidRPr="000E3C78" w:rsidR="000E3C78" w:rsidP="000E3C78" w:rsidRDefault="000E3C78" w14:paraId="75CA3631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&lt;/LineInformation&gt;</w:t>
      </w:r>
    </w:p>
    <w:p w:rsidRPr="000E3C78" w:rsidR="000E3C78" w:rsidP="000E3C78" w:rsidRDefault="000E3C78" w14:paraId="698DF9F9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&lt;Destination&gt;</w:t>
      </w:r>
    </w:p>
    <w:p w:rsidRPr="000E3C78" w:rsidR="000E3C78" w:rsidP="000E3C78" w:rsidRDefault="000E3C78" w14:paraId="06BBAF2F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&lt;DestinationName&gt;</w:t>
      </w:r>
    </w:p>
    <w:p w:rsidRPr="000E3C78" w:rsidR="000E3C78" w:rsidP="000E3C78" w:rsidRDefault="000E3C78" w14:paraId="693C5CDD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&lt;Value&gt;Třebichovice, U Kapličky&lt;/Value&gt;</w:t>
      </w:r>
    </w:p>
    <w:p w:rsidRPr="000E3C78" w:rsidR="000E3C78" w:rsidP="000E3C78" w:rsidRDefault="000E3C78" w14:paraId="4BC36C5E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&lt;Language&gt;cs&lt;/Language&gt;</w:t>
      </w:r>
    </w:p>
    <w:p w:rsidRPr="000E3C78" w:rsidR="000E3C78" w:rsidP="000E3C78" w:rsidRDefault="000E3C78" w14:paraId="23212313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&lt;/DestinationName&gt;</w:t>
      </w:r>
    </w:p>
    <w:p w:rsidRPr="000E3C78" w:rsidR="000E3C78" w:rsidP="000E3C78" w:rsidRDefault="000E3C78" w14:paraId="494B49F9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&lt;/Destination&gt;</w:t>
      </w:r>
    </w:p>
    <w:p w:rsidRPr="000E3C78" w:rsidR="000E3C78" w:rsidP="000E3C78" w:rsidRDefault="000E3C78" w14:paraId="6861A687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&lt;/DisplayContent&gt;</w:t>
      </w:r>
    </w:p>
    <w:p w:rsidRPr="000E3C78" w:rsidR="000E3C78" w:rsidP="000E3C78" w:rsidRDefault="000E3C78" w14:paraId="053E776B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&lt;FareZone&gt;</w:t>
      </w:r>
    </w:p>
    <w:p w:rsidRPr="000E3C78" w:rsidR="000E3C78" w:rsidP="000E3C78" w:rsidRDefault="000E3C78" w14:paraId="4877E657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&lt;FareZoneType&gt;</w:t>
      </w:r>
    </w:p>
    <w:p w:rsidRPr="000E3C78" w:rsidR="000E3C78" w:rsidP="000E3C78" w:rsidRDefault="000E3C78" w14:paraId="3ACC605D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&lt;FareZoneTypeName&gt;</w:t>
      </w:r>
    </w:p>
    <w:p w:rsidRPr="000E3C78" w:rsidR="000E3C78" w:rsidP="000E3C78" w:rsidRDefault="000E3C78" w14:paraId="4D999192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&lt;Value&gt;IDOL&lt;/Value&gt;</w:t>
      </w:r>
    </w:p>
    <w:p w:rsidRPr="000E3C78" w:rsidR="000E3C78" w:rsidP="000E3C78" w:rsidRDefault="000E3C78" w14:paraId="17727A50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&lt;Language&gt;cs&lt;/Language&gt;</w:t>
      </w:r>
    </w:p>
    <w:p w:rsidRPr="000E3C78" w:rsidR="000E3C78" w:rsidP="000E3C78" w:rsidRDefault="000E3C78" w14:paraId="1DCB1499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&lt;/FareZoneTypeName&gt;</w:t>
      </w:r>
    </w:p>
    <w:p w:rsidRPr="000E3C78" w:rsidR="000E3C78" w:rsidP="000E3C78" w:rsidRDefault="000E3C78" w14:paraId="12E1FAA4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&lt;/FareZoneType&gt;</w:t>
      </w:r>
    </w:p>
    <w:p w:rsidRPr="000E3C78" w:rsidR="000E3C78" w:rsidP="000E3C78" w:rsidRDefault="000E3C78" w14:paraId="02591CE1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&lt;FareZoneLongName&gt;</w:t>
      </w:r>
    </w:p>
    <w:p w:rsidRPr="000E3C78" w:rsidR="000E3C78" w:rsidP="000E3C78" w:rsidRDefault="000E3C78" w14:paraId="2FB5992A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&lt;Value&gt;2203&lt;/Value&gt;</w:t>
      </w:r>
    </w:p>
    <w:p w:rsidRPr="000E3C78" w:rsidR="000E3C78" w:rsidP="000E3C78" w:rsidRDefault="000E3C78" w14:paraId="64C1A74A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&lt;Language&gt;cs&lt;/Language&gt;</w:t>
      </w:r>
    </w:p>
    <w:p w:rsidRPr="000E3C78" w:rsidR="000E3C78" w:rsidP="000E3C78" w:rsidRDefault="000E3C78" w14:paraId="743BBA37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&lt;/FareZoneLongName&gt;</w:t>
      </w:r>
    </w:p>
    <w:p w:rsidRPr="000E3C78" w:rsidR="000E3C78" w:rsidP="000E3C78" w:rsidRDefault="000E3C78" w14:paraId="3263C53F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&lt;FareZoneShortName&gt;</w:t>
      </w:r>
    </w:p>
    <w:p w:rsidRPr="000E3C78" w:rsidR="000E3C78" w:rsidP="000E3C78" w:rsidRDefault="000E3C78" w14:paraId="3892BFB4" w14:textId="77777777">
      <w:pPr>
        <w:pStyle w:val="zdrojovkd"/>
      </w:pPr>
      <w:r w:rsidRPr="000E3C78">
        <w:lastRenderedPageBreak/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&lt;Value&gt;2203&lt;/Value&gt;</w:t>
      </w:r>
    </w:p>
    <w:p w:rsidRPr="000E3C78" w:rsidR="000E3C78" w:rsidP="000E3C78" w:rsidRDefault="000E3C78" w14:paraId="70D1309B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&lt;Language&gt;cs&lt;/Language&gt;</w:t>
      </w:r>
    </w:p>
    <w:p w:rsidRPr="000E3C78" w:rsidR="000E3C78" w:rsidP="000E3C78" w:rsidRDefault="000E3C78" w14:paraId="2442B0CF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&lt;/FareZoneShortName&gt;</w:t>
      </w:r>
    </w:p>
    <w:p w:rsidRPr="000E3C78" w:rsidR="000E3C78" w:rsidP="000E3C78" w:rsidRDefault="000E3C78" w14:paraId="2D85AA7A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&lt;/FareZone&gt;</w:t>
      </w:r>
    </w:p>
    <w:p w:rsidRPr="000E3C78" w:rsidR="000E3C78" w:rsidP="000E3C78" w:rsidRDefault="000E3C78" w14:paraId="7BE9C36A" w14:textId="77777777">
      <w:pPr>
        <w:pStyle w:val="zdrojovkd"/>
      </w:pPr>
      <w:r w:rsidRPr="000E3C78">
        <w:t xml:space="preserve">      &lt;FareZone&gt;</w:t>
      </w:r>
    </w:p>
    <w:p w:rsidRPr="000E3C78" w:rsidR="000E3C78" w:rsidP="000E3C78" w:rsidRDefault="000E3C78" w14:paraId="51FAA315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&lt;FareZoneType&gt;</w:t>
      </w:r>
    </w:p>
    <w:p w:rsidRPr="000E3C78" w:rsidR="000E3C78" w:rsidP="000E3C78" w:rsidRDefault="000E3C78" w14:paraId="174F33EC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&lt;FareZoneTypeName&gt;</w:t>
      </w:r>
    </w:p>
    <w:p w:rsidRPr="000E3C78" w:rsidR="000E3C78" w:rsidP="000E3C78" w:rsidRDefault="000E3C78" w14:paraId="5487AFA9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&lt;Value&gt;PID&lt;/Value&gt;</w:t>
      </w:r>
    </w:p>
    <w:p w:rsidRPr="000E3C78" w:rsidR="000E3C78" w:rsidP="000E3C78" w:rsidRDefault="000E3C78" w14:paraId="746AD8CF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&lt;Language&gt;cs&lt;/Language&gt;</w:t>
      </w:r>
    </w:p>
    <w:p w:rsidRPr="000E3C78" w:rsidR="000E3C78" w:rsidP="000E3C78" w:rsidRDefault="000E3C78" w14:paraId="420C650D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&lt;/FareZoneTypeName&gt;</w:t>
      </w:r>
    </w:p>
    <w:p w:rsidRPr="000E3C78" w:rsidR="000E3C78" w:rsidP="000E3C78" w:rsidRDefault="000E3C78" w14:paraId="708D7445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&lt;/FareZoneType&gt;</w:t>
      </w:r>
    </w:p>
    <w:p w:rsidRPr="000E3C78" w:rsidR="000E3C78" w:rsidP="000E3C78" w:rsidRDefault="000E3C78" w14:paraId="7DB25F04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&lt;FareZoneLongName&gt;</w:t>
      </w:r>
    </w:p>
    <w:p w:rsidRPr="000E3C78" w:rsidR="000E3C78" w:rsidP="000E3C78" w:rsidRDefault="000E3C78" w14:paraId="3EF428A5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&lt;Value&gt;3&lt;/Value&gt;</w:t>
      </w:r>
    </w:p>
    <w:p w:rsidRPr="000E3C78" w:rsidR="000E3C78" w:rsidP="000E3C78" w:rsidRDefault="000E3C78" w14:paraId="37C81616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&lt;Language&gt;cs&lt;/Language&gt;</w:t>
      </w:r>
    </w:p>
    <w:p w:rsidRPr="000E3C78" w:rsidR="000E3C78" w:rsidP="000E3C78" w:rsidRDefault="000E3C78" w14:paraId="12042329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&lt;/FareZoneLongName&gt;</w:t>
      </w:r>
    </w:p>
    <w:p w:rsidRPr="000E3C78" w:rsidR="000E3C78" w:rsidP="000E3C78" w:rsidRDefault="000E3C78" w14:paraId="43C59537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&lt;FareZoneShortName&gt;</w:t>
      </w:r>
    </w:p>
    <w:p w:rsidRPr="000E3C78" w:rsidR="000E3C78" w:rsidP="000E3C78" w:rsidRDefault="000E3C78" w14:paraId="0DFA3719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&lt;Value&gt;3&lt;/Value&gt;</w:t>
      </w:r>
    </w:p>
    <w:p w:rsidRPr="000E3C78" w:rsidR="000E3C78" w:rsidP="000E3C78" w:rsidRDefault="000E3C78" w14:paraId="532084EF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&lt;Language&gt;cs&lt;/Language&gt;</w:t>
      </w:r>
    </w:p>
    <w:p w:rsidRPr="000E3C78" w:rsidR="000E3C78" w:rsidP="000E3C78" w:rsidRDefault="000E3C78" w14:paraId="2198B046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&lt;/FareZoneShortName&gt;</w:t>
      </w:r>
    </w:p>
    <w:p w:rsidRPr="000E3C78" w:rsidR="000E3C78" w:rsidP="000E3C78" w:rsidRDefault="000E3C78" w14:paraId="79AF3309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&lt;/FareZone&gt;</w:t>
      </w:r>
    </w:p>
    <w:p w:rsidRPr="000E3C78" w:rsidR="000E3C78" w:rsidP="000E3C78" w:rsidRDefault="000E3C78" w14:paraId="5145D6A8" w14:textId="77777777">
      <w:pPr>
        <w:pStyle w:val="zdrojovkd"/>
      </w:pPr>
      <w:r w:rsidRPr="000E3C78">
        <w:tab/>
      </w:r>
      <w:r w:rsidRPr="000E3C78">
        <w:tab/>
      </w:r>
      <w:r w:rsidRPr="000E3C78">
        <w:t>&lt;/CurrentTariffStop&gt;</w:t>
      </w:r>
    </w:p>
    <w:p w:rsidRPr="000E3C78" w:rsidR="000E3C78" w:rsidP="000E3C78" w:rsidRDefault="000E3C78" w14:paraId="7F48C491" w14:textId="77777777">
      <w:pPr>
        <w:pStyle w:val="zdrojovkd"/>
      </w:pPr>
      <w:r w:rsidRPr="000E3C78">
        <w:tab/>
      </w:r>
      <w:r w:rsidRPr="000E3C78">
        <w:t>&lt;/CurrentTariffStopData&gt;</w:t>
      </w:r>
    </w:p>
    <w:p w:rsidR="000E3C78" w:rsidP="000E3C78" w:rsidRDefault="000E3C78" w14:paraId="5A032FFA" w14:textId="77777777">
      <w:pPr>
        <w:pStyle w:val="zdrojovkd"/>
      </w:pPr>
      <w:r w:rsidRPr="000E3C78">
        <w:t>&lt;/TicketValidationService.GetCurrentTariffStopResponse&gt;</w:t>
      </w:r>
    </w:p>
    <w:p w:rsidR="007A4A04" w:rsidP="000E3C78" w:rsidRDefault="007A4A04" w14:paraId="6BCC392B" w14:textId="0412A2FB">
      <w:r>
        <w:t>SubscribeVehicleData</w:t>
      </w:r>
    </w:p>
    <w:p w:rsidRPr="00450746" w:rsidR="00450746" w:rsidP="00450746" w:rsidRDefault="00450746" w14:paraId="7FA8F638" w14:textId="77777777">
      <w:pPr>
        <w:pStyle w:val="zdrojovkd"/>
      </w:pPr>
      <w:r w:rsidRPr="00450746">
        <w:t>&lt;TicketValidationService.GetVehicleDataResponse&gt;</w:t>
      </w:r>
    </w:p>
    <w:p w:rsidRPr="00450746" w:rsidR="00450746" w:rsidP="00450746" w:rsidRDefault="00CF79AD" w14:paraId="0FFACE77" w14:textId="1A6655F5">
      <w:pPr>
        <w:pStyle w:val="zdrojovkd"/>
      </w:pPr>
      <w:r>
        <w:tab/>
      </w:r>
      <w:r w:rsidRPr="00450746" w:rsidR="00450746">
        <w:t>&lt;VehicleData&gt;</w:t>
      </w:r>
    </w:p>
    <w:p w:rsidRPr="00450746" w:rsidR="00450746" w:rsidP="00450746" w:rsidRDefault="00CF79AD" w14:paraId="23CF521F" w14:textId="15A9611A">
      <w:pPr>
        <w:pStyle w:val="zdrojovkd"/>
      </w:pPr>
      <w:r>
        <w:tab/>
      </w:r>
      <w:r>
        <w:tab/>
      </w:r>
      <w:r w:rsidRPr="00450746" w:rsidR="00450746">
        <w:t>&lt;TimeStamp&gt;</w:t>
      </w:r>
    </w:p>
    <w:p w:rsidRPr="00450746" w:rsidR="00450746" w:rsidP="00450746" w:rsidRDefault="00CF79AD" w14:paraId="638E2D27" w14:textId="785C4B82">
      <w:pPr>
        <w:pStyle w:val="zdrojovkd"/>
      </w:pPr>
      <w:r>
        <w:tab/>
      </w:r>
      <w:r>
        <w:tab/>
      </w:r>
      <w:r>
        <w:tab/>
      </w:r>
      <w:r w:rsidRPr="00450746" w:rsidR="00450746">
        <w:t>&lt;Value&gt;2019-01-28T16:14:55&lt;/Value&gt;</w:t>
      </w:r>
    </w:p>
    <w:p w:rsidRPr="00450746" w:rsidR="00450746" w:rsidP="00450746" w:rsidRDefault="00CF79AD" w14:paraId="60670C5B" w14:textId="25DF4F6D">
      <w:pPr>
        <w:pStyle w:val="zdrojovkd"/>
      </w:pPr>
      <w:r>
        <w:tab/>
      </w:r>
      <w:r>
        <w:tab/>
      </w:r>
      <w:r w:rsidRPr="00450746" w:rsidR="00450746">
        <w:t>&lt;/TimeStamp&gt;</w:t>
      </w:r>
    </w:p>
    <w:p w:rsidRPr="00450746" w:rsidR="00450746" w:rsidP="00450746" w:rsidRDefault="00CF79AD" w14:paraId="6C51DB11" w14:textId="0E97F5F5">
      <w:pPr>
        <w:pStyle w:val="zdrojovkd"/>
      </w:pPr>
      <w:r>
        <w:tab/>
      </w:r>
      <w:r>
        <w:tab/>
      </w:r>
      <w:r w:rsidRPr="00450746" w:rsidR="00450746">
        <w:t>&lt;VehicleRef&gt;</w:t>
      </w:r>
    </w:p>
    <w:p w:rsidRPr="00450746" w:rsidR="00450746" w:rsidP="00450746" w:rsidRDefault="00CF79AD" w14:paraId="1B4E1D7B" w14:textId="5AD794AC">
      <w:pPr>
        <w:pStyle w:val="zdrojovkd"/>
      </w:pPr>
      <w:r>
        <w:tab/>
      </w:r>
      <w:r>
        <w:tab/>
      </w:r>
      <w:r>
        <w:tab/>
      </w:r>
      <w:r w:rsidRPr="00450746" w:rsidR="00450746">
        <w:t>&lt;Value&gt;9632&lt;/Value&gt;</w:t>
      </w:r>
    </w:p>
    <w:p w:rsidRPr="00450746" w:rsidR="00450746" w:rsidP="00450746" w:rsidRDefault="00CF79AD" w14:paraId="1ECDA65E" w14:textId="17CF3539">
      <w:pPr>
        <w:pStyle w:val="zdrojovkd"/>
      </w:pPr>
      <w:r>
        <w:tab/>
      </w:r>
      <w:r>
        <w:tab/>
      </w:r>
      <w:r w:rsidRPr="00450746" w:rsidR="00450746">
        <w:t>&lt;/VehicleRef&gt;</w:t>
      </w:r>
    </w:p>
    <w:p w:rsidRPr="00450746" w:rsidR="00450746" w:rsidP="00450746" w:rsidRDefault="00CF79AD" w14:paraId="52741DD8" w14:textId="7E445D2A">
      <w:pPr>
        <w:pStyle w:val="zdrojovkd"/>
      </w:pPr>
      <w:r>
        <w:tab/>
      </w:r>
      <w:r>
        <w:tab/>
      </w:r>
      <w:r w:rsidRPr="00450746" w:rsidR="00450746">
        <w:t>&lt;VehicleMode&gt;bus&lt;/VehicleMode&gt;</w:t>
      </w:r>
    </w:p>
    <w:p w:rsidRPr="00450746" w:rsidR="00450746" w:rsidP="00450746" w:rsidRDefault="00CF79AD" w14:paraId="4BA9BC10" w14:textId="45B4395C">
      <w:pPr>
        <w:pStyle w:val="zdrojovkd"/>
      </w:pPr>
      <w:r>
        <w:tab/>
      </w:r>
      <w:r w:rsidRPr="00450746" w:rsidR="00450746">
        <w:t>&lt;/VehicleData&gt;</w:t>
      </w:r>
    </w:p>
    <w:p w:rsidR="009B6E68" w:rsidP="00450746" w:rsidRDefault="00450746" w14:paraId="147F0692" w14:textId="49A08E6C">
      <w:pPr>
        <w:pStyle w:val="zdrojovkd"/>
      </w:pPr>
      <w:r w:rsidRPr="00450746">
        <w:t>&lt;/TicketValidationService.GetVehicleDataResponse&gt;</w:t>
      </w:r>
    </w:p>
    <w:p w:rsidR="00C56645" w:rsidP="006F4FD1" w:rsidRDefault="00C56645" w14:paraId="43276D10" w14:textId="77777777"/>
    <w:p w:rsidR="007A4A04" w:rsidP="006F4FD1" w:rsidRDefault="007A4A04" w14:paraId="579E9052" w14:textId="202EEC2E">
      <w:r>
        <w:t xml:space="preserve">SubscribeRazzia </w:t>
      </w:r>
      <w:r w:rsidR="004B5CC4">
        <w:t>–</w:t>
      </w:r>
      <w:r>
        <w:t xml:space="preserve"> </w:t>
      </w:r>
      <w:r w:rsidR="00C11767">
        <w:t>vypínání označovače při revizi jízdenek</w:t>
      </w:r>
    </w:p>
    <w:p w:rsidR="00C11767" w:rsidP="00C11767" w:rsidRDefault="00C11767" w14:paraId="4A56B669" w14:textId="77777777">
      <w:pPr>
        <w:pStyle w:val="zdrojovkd"/>
      </w:pPr>
      <w:r>
        <w:t>&lt;TicketValidationService.GetRazziaResponse&gt;</w:t>
      </w:r>
    </w:p>
    <w:p w:rsidR="00C11767" w:rsidP="00C11767" w:rsidRDefault="00CC7C24" w14:paraId="7BA0BB06" w14:textId="064E5E1E">
      <w:pPr>
        <w:pStyle w:val="zdrojovkd"/>
      </w:pPr>
      <w:r>
        <w:tab/>
      </w:r>
      <w:r w:rsidR="00C11767">
        <w:t>&lt;RazziaData&gt;</w:t>
      </w:r>
    </w:p>
    <w:p w:rsidR="00C11767" w:rsidP="00C11767" w:rsidRDefault="00CC7C24" w14:paraId="6033D00F" w14:textId="02F3CEB6">
      <w:pPr>
        <w:pStyle w:val="zdrojovkd"/>
      </w:pPr>
      <w:r>
        <w:tab/>
      </w:r>
      <w:r>
        <w:tab/>
      </w:r>
      <w:r w:rsidR="00C11767">
        <w:t>&lt;TimeStamp&gt;</w:t>
      </w:r>
    </w:p>
    <w:p w:rsidR="00C11767" w:rsidP="00C11767" w:rsidRDefault="00CC7C24" w14:paraId="3EC1CB75" w14:textId="24B89AD1">
      <w:pPr>
        <w:pStyle w:val="zdrojovkd"/>
      </w:pPr>
      <w:r>
        <w:tab/>
      </w:r>
      <w:r>
        <w:tab/>
      </w:r>
      <w:r>
        <w:tab/>
      </w:r>
      <w:r w:rsidR="00C11767">
        <w:t>&lt;Value&gt;2019-01-28T16:14:55&lt;/Value&gt;</w:t>
      </w:r>
    </w:p>
    <w:p w:rsidR="00C11767" w:rsidP="00C11767" w:rsidRDefault="00CC7C24" w14:paraId="2BA71295" w14:textId="13510DB1">
      <w:pPr>
        <w:pStyle w:val="zdrojovkd"/>
      </w:pPr>
      <w:r>
        <w:tab/>
      </w:r>
      <w:r>
        <w:tab/>
      </w:r>
      <w:r w:rsidR="00C11767">
        <w:t>&lt;/TimeStamp&gt;</w:t>
      </w:r>
    </w:p>
    <w:p w:rsidR="00C11767" w:rsidP="00C11767" w:rsidRDefault="00CC7C24" w14:paraId="4380B81E" w14:textId="15B80E0F">
      <w:pPr>
        <w:pStyle w:val="zdrojovkd"/>
      </w:pPr>
      <w:r>
        <w:tab/>
      </w:r>
      <w:r>
        <w:tab/>
      </w:r>
      <w:r w:rsidR="00C11767">
        <w:t>&lt;RazziaState&gt;norazzia&lt;/RazziaState&gt;</w:t>
      </w:r>
    </w:p>
    <w:p w:rsidR="00C11767" w:rsidP="00C11767" w:rsidRDefault="00CC7C24" w14:paraId="3C243682" w14:textId="716DAB6C">
      <w:pPr>
        <w:pStyle w:val="zdrojovkd"/>
      </w:pPr>
      <w:r>
        <w:tab/>
      </w:r>
      <w:r w:rsidR="00C11767">
        <w:t>&lt;/RazziaData&gt;</w:t>
      </w:r>
    </w:p>
    <w:p w:rsidR="00C11767" w:rsidP="00C11767" w:rsidRDefault="00C11767" w14:paraId="571E2F7E" w14:textId="544BEA5F">
      <w:pPr>
        <w:pStyle w:val="zdrojovkd"/>
      </w:pPr>
      <w:r>
        <w:t>&lt;/TicketValidationService.GetRazziaResponse&gt;</w:t>
      </w:r>
    </w:p>
    <w:p w:rsidR="004B5CC4" w:rsidP="006F4FD1" w:rsidRDefault="004B5CC4" w14:paraId="26272284" w14:textId="6F68891E"/>
    <w:tbl>
      <w:tblPr>
        <w:tblStyle w:val="Barevntabulkaseznamu6"/>
        <w:tblW w:w="0" w:type="auto"/>
        <w:tblLook w:val="06A0" w:firstRow="1" w:lastRow="0" w:firstColumn="1" w:lastColumn="0" w:noHBand="1" w:noVBand="1"/>
      </w:tblPr>
      <w:tblGrid>
        <w:gridCol w:w="3245"/>
        <w:gridCol w:w="2710"/>
        <w:gridCol w:w="3117"/>
      </w:tblGrid>
      <w:tr w:rsidR="00590F3F" w:rsidTr="00590F3F" w14:paraId="5B3287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590F3F" w:rsidP="006F4FD1" w:rsidRDefault="00590F3F" w14:paraId="554EAB53" w14:textId="03EA8EE9">
            <w:r>
              <w:t>VehicleMode</w:t>
            </w:r>
          </w:p>
        </w:tc>
        <w:tc>
          <w:tcPr>
            <w:tcW w:w="2710" w:type="dxa"/>
          </w:tcPr>
          <w:p w:rsidR="00590F3F" w:rsidP="006F4FD1" w:rsidRDefault="00DE442E" w14:paraId="4508AD4C" w14:textId="3F20E6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Dopravní prostředek</w:t>
            </w:r>
          </w:p>
        </w:tc>
        <w:tc>
          <w:tcPr>
            <w:tcW w:w="3117" w:type="dxa"/>
          </w:tcPr>
          <w:p w:rsidR="00590F3F" w:rsidP="006F4FD1" w:rsidRDefault="00590F3F" w14:paraId="460F7CC6" w14:textId="0C1CB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Zobrazení</w:t>
            </w:r>
          </w:p>
        </w:tc>
      </w:tr>
      <w:tr w:rsidR="00590F3F" w:rsidTr="00590F3F" w14:paraId="4AC5517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590F3F" w:rsidP="006F4FD1" w:rsidRDefault="00590F3F" w14:paraId="3C90B570" w14:textId="2FD17E17">
            <w:r>
              <w:lastRenderedPageBreak/>
              <w:t>bus</w:t>
            </w:r>
          </w:p>
        </w:tc>
        <w:tc>
          <w:tcPr>
            <w:tcW w:w="2710" w:type="dxa"/>
          </w:tcPr>
          <w:p w:rsidR="00590F3F" w:rsidP="006F4FD1" w:rsidRDefault="00590F3F" w14:paraId="3A5DAD22" w14:textId="4E77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Autobus</w:t>
            </w:r>
          </w:p>
        </w:tc>
        <w:tc>
          <w:tcPr>
            <w:tcW w:w="3117" w:type="dxa"/>
          </w:tcPr>
          <w:p w:rsidR="00590F3F" w:rsidP="006F4FD1" w:rsidRDefault="00590F3F" w14:paraId="168D6E18" w14:textId="78ED1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590F3F" w:rsidTr="00590F3F" w14:paraId="6FC47F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590F3F" w:rsidP="006F4FD1" w:rsidRDefault="00590F3F" w14:paraId="0ED3AF75" w14:textId="541C0A98">
            <w:r>
              <w:t>coach</w:t>
            </w:r>
          </w:p>
        </w:tc>
        <w:tc>
          <w:tcPr>
            <w:tcW w:w="2710" w:type="dxa"/>
          </w:tcPr>
          <w:p w:rsidR="00590F3F" w:rsidP="006F4FD1" w:rsidRDefault="00590F3F" w14:paraId="26445115" w14:textId="0B01C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Autobus (není třeba využívat)</w:t>
            </w:r>
          </w:p>
        </w:tc>
        <w:tc>
          <w:tcPr>
            <w:tcW w:w="3117" w:type="dxa"/>
          </w:tcPr>
          <w:p w:rsidR="00590F3F" w:rsidP="006F4FD1" w:rsidRDefault="00590F3F" w14:paraId="69FED1D3" w14:textId="36C7B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590F3F" w:rsidTr="00590F3F" w14:paraId="0F651E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590F3F" w:rsidP="006F4FD1" w:rsidRDefault="00590F3F" w14:paraId="606D16CB" w14:textId="507F2E1A">
            <w:r>
              <w:t>ferry</w:t>
            </w:r>
          </w:p>
        </w:tc>
        <w:tc>
          <w:tcPr>
            <w:tcW w:w="2710" w:type="dxa"/>
          </w:tcPr>
          <w:p w:rsidR="00590F3F" w:rsidP="006F4FD1" w:rsidRDefault="00590F3F" w14:paraId="389B1BE4" w14:textId="4E43F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Přívoz</w:t>
            </w:r>
          </w:p>
        </w:tc>
        <w:tc>
          <w:tcPr>
            <w:tcW w:w="3117" w:type="dxa"/>
          </w:tcPr>
          <w:p w:rsidR="00590F3F" w:rsidP="006F4FD1" w:rsidRDefault="00590F3F" w14:paraId="54104648" w14:textId="6A04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PRIVOZ</w:t>
            </w:r>
          </w:p>
        </w:tc>
      </w:tr>
      <w:tr w:rsidR="00590F3F" w:rsidTr="00590F3F" w14:paraId="092B1F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590F3F" w:rsidP="006F4FD1" w:rsidRDefault="00590F3F" w14:paraId="35503FB6" w14:textId="1D16F5DE">
            <w:r>
              <w:t>metro</w:t>
            </w:r>
          </w:p>
        </w:tc>
        <w:tc>
          <w:tcPr>
            <w:tcW w:w="2710" w:type="dxa"/>
          </w:tcPr>
          <w:p w:rsidR="00590F3F" w:rsidP="006F4FD1" w:rsidRDefault="00590F3F" w14:paraId="0C6AFCC0" w14:textId="402EC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Stanice metra</w:t>
            </w:r>
          </w:p>
        </w:tc>
        <w:tc>
          <w:tcPr>
            <w:tcW w:w="3117" w:type="dxa"/>
          </w:tcPr>
          <w:p w:rsidR="00590F3F" w:rsidP="006F4FD1" w:rsidRDefault="00590F3F" w14:paraId="62A904D4" w14:textId="3189B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90F3F" w:rsidTr="00590F3F" w14:paraId="33BBDA1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590F3F" w:rsidP="006F4FD1" w:rsidRDefault="00590F3F" w14:paraId="26F60129" w14:textId="49E810A0">
            <w:r>
              <w:t>rail</w:t>
            </w:r>
          </w:p>
        </w:tc>
        <w:tc>
          <w:tcPr>
            <w:tcW w:w="2710" w:type="dxa"/>
          </w:tcPr>
          <w:p w:rsidR="00590F3F" w:rsidP="006F4FD1" w:rsidRDefault="00590F3F" w14:paraId="604DDD92" w14:textId="735BC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Označovače ve stanicích vlaků linek S</w:t>
            </w:r>
          </w:p>
        </w:tc>
        <w:tc>
          <w:tcPr>
            <w:tcW w:w="3117" w:type="dxa"/>
          </w:tcPr>
          <w:p w:rsidR="00590F3F" w:rsidP="006F4FD1" w:rsidRDefault="00590F3F" w14:paraId="46974195" w14:textId="7F6EF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</w:tr>
      <w:tr w:rsidR="00590F3F" w:rsidTr="00590F3F" w14:paraId="5C8158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590F3F" w:rsidP="006F4FD1" w:rsidRDefault="00590F3F" w14:paraId="25121E4A" w14:textId="7CD9528D">
            <w:r>
              <w:t>tram</w:t>
            </w:r>
          </w:p>
        </w:tc>
        <w:tc>
          <w:tcPr>
            <w:tcW w:w="2710" w:type="dxa"/>
          </w:tcPr>
          <w:p w:rsidR="00590F3F" w:rsidP="006F4FD1" w:rsidRDefault="00590F3F" w14:paraId="1B999611" w14:textId="0C20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tramvaj</w:t>
            </w:r>
          </w:p>
        </w:tc>
        <w:tc>
          <w:tcPr>
            <w:tcW w:w="3117" w:type="dxa"/>
          </w:tcPr>
          <w:p w:rsidR="00590F3F" w:rsidP="006F4FD1" w:rsidRDefault="00590F3F" w14:paraId="4320CDBB" w14:textId="263A0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</w:t>
            </w:r>
          </w:p>
        </w:tc>
      </w:tr>
    </w:tbl>
    <w:p w:rsidRPr="006F4FD1" w:rsidR="00640CE0" w:rsidP="006F4FD1" w:rsidRDefault="00640CE0" w14:paraId="186135B8" w14:textId="77777777"/>
    <w:p w:rsidR="00645EC6" w:rsidP="006F4FD1" w:rsidRDefault="00645EC6" w14:paraId="6B137161" w14:textId="196410CC">
      <w:pPr>
        <w:pStyle w:val="Nadpisobsahu"/>
      </w:pPr>
      <w:bookmarkStart w:name="_Toc38585841" w:id="177"/>
      <w:r>
        <w:t>Platnost standardu</w:t>
      </w:r>
      <w:bookmarkEnd w:id="177"/>
    </w:p>
    <w:p w:rsidR="005D095A" w:rsidP="00645EC6" w:rsidRDefault="00CC704E" w14:paraId="5380D83D" w14:textId="020CE758">
      <w:pPr>
        <w:jc w:val="both"/>
      </w:pPr>
      <w:r w:rsidR="53DD8B50">
        <w:rPr/>
        <w:t xml:space="preserve">Standard vstupuje v platnost od doby vyhlášení (tj. XX.XX.2020). </w:t>
      </w:r>
      <w:r w:rsidRPr="53DD8B50" w:rsidR="53DD8B50">
        <w:rPr>
          <w:highlight w:val="yellow"/>
        </w:rPr>
        <w:t xml:space="preserve">Je povinný pro všechny vozidla </w:t>
      </w:r>
      <w:r w:rsidR="53DD8B50">
        <w:rPr/>
        <w:t xml:space="preserve">zařazená do provozu od </w:t>
      </w:r>
      <w:r w:rsidRPr="53DD8B50" w:rsidR="53DD8B50">
        <w:rPr>
          <w:highlight w:val="yellow"/>
        </w:rPr>
        <w:t>XX. XX. 2020</w:t>
      </w:r>
    </w:p>
    <w:p w:rsidR="00BA75AA" w:rsidP="00BA75AA" w:rsidRDefault="00BA75AA" w14:paraId="628AE931" w14:textId="6C85639B">
      <w:pPr>
        <w:pStyle w:val="Nadpis2"/>
        <w:rPr/>
      </w:pPr>
      <w:bookmarkStart w:name="_Toc38585842" w:id="189"/>
      <w:r w:rsidR="53DD8B50">
        <w:rPr/>
        <w:t>Kontrola dodržování standardu a jeho vyhodnocování</w:t>
      </w:r>
      <w:bookmarkEnd w:id="189"/>
    </w:p>
    <w:p w:rsidR="00114144" w:rsidP="00C527FE" w:rsidRDefault="00C527FE" w14:paraId="22588456" w14:textId="6EDFF0D4">
      <w:pPr>
        <w:pStyle w:val="301Normln"/>
      </w:pPr>
      <w:r>
        <w:t xml:space="preserve">V raném stádiu bude </w:t>
      </w:r>
      <w:r w:rsidR="00114144">
        <w:t xml:space="preserve">ověřování probíhat pouze pomocí vzájemné kompatibility zařízení dodaných jako celek, v pozdějších fázích bude ověřování probíhat pomocí emulátoru palubního počítače / periferie, který bude ověřovat připravenost dodaných zařízení na obvyklé i neobvyklé situace.  </w:t>
      </w:r>
    </w:p>
    <w:p w:rsidR="006C7AE3" w:rsidP="00CE736B" w:rsidRDefault="00114144" w14:paraId="3988AD31" w14:textId="4CE8E70D">
      <w:pPr>
        <w:pStyle w:val="301Normln"/>
      </w:pPr>
      <w:r w:rsidR="53DD8B50">
        <w:rPr/>
        <w:t>Postup certifikace bude oznámen později, zatím bude provoz probíhat v pilotním provozu.</w:t>
      </w:r>
    </w:p>
    <w:p w:rsidR="00CE736B" w:rsidP="00CE736B" w:rsidRDefault="00CE736B" w14:paraId="2C1B68C0" w14:textId="36E30863">
      <w:pPr>
        <w:pStyle w:val="301Normln"/>
      </w:pPr>
    </w:p>
    <w:p w:rsidRPr="00740A8C" w:rsidR="00D11C7D" w:rsidP="53DD8B50" w:rsidRDefault="00CE736B" w14:paraId="51039E00" w14:textId="794BA0C2">
      <w:pPr>
        <w:pStyle w:val="301Normln"/>
        <w:rPr>
          <w:rFonts w:cs="Arial"/>
          <w:b w:val="1"/>
          <w:bCs w:val="1"/>
          <w:sz w:val="18"/>
          <w:szCs w:val="18"/>
        </w:rPr>
      </w:pPr>
      <w:r>
        <w:rPr/>
        <w:t xml:space="preserve">V průběhu testovacího provozu je žádoucí, aby probíhala přímá komunikace mezi dodavateli a objednatelem.</w:t>
      </w:r>
    </w:p>
    <w:p w:rsidRPr="00740A8C" w:rsidR="00D11C7D" w:rsidP="53DD8B50" w:rsidRDefault="00CE736B" w14:paraId="3E6CDC88" w14:textId="1AEDE8C8">
      <w:pPr>
        <w:pStyle w:val="301Normln"/>
        <w:rPr>
          <w:rFonts w:cs="Arial"/>
          <w:b w:val="1"/>
          <w:bCs w:val="1"/>
          <w:sz w:val="18"/>
          <w:szCs w:val="18"/>
        </w:rPr>
      </w:pPr>
      <w:r>
        <w:rPr/>
        <w:t xml:space="preserve">TO DO:</w:t>
      </w:r>
    </w:p>
    <w:p w:rsidRPr="00740A8C" w:rsidR="00D11C7D" w:rsidP="53DD8B50" w:rsidRDefault="00CE736B" w14:paraId="145D8839" w14:textId="1F4A6904">
      <w:pPr>
        <w:pStyle w:val="301Normln"/>
        <w:rPr>
          <w:rFonts w:cs="Arial"/>
          <w:b w:val="1"/>
          <w:bCs w:val="1"/>
          <w:sz w:val="18"/>
          <w:szCs w:val="18"/>
        </w:rPr>
      </w:pPr>
      <w:r>
        <w:rPr/>
        <w:t xml:space="preserve">Dořešit žlutě zvýrazněné texty</w:t>
      </w:r>
    </w:p>
    <w:p w:rsidRPr="00740A8C" w:rsidR="00D11C7D" w:rsidP="53DD8B50" w:rsidRDefault="00CE736B" w14:paraId="5E878D9C" w14:textId="7034DC99">
      <w:pPr>
        <w:pStyle w:val="301Normln"/>
        <w:rPr>
          <w:rFonts w:cs="Arial"/>
          <w:b w:val="1"/>
          <w:bCs w:val="1"/>
          <w:sz w:val="18"/>
          <w:szCs w:val="18"/>
        </w:rPr>
      </w:pPr>
      <w:proofErr w:type="spellStart"/>
      <w:r>
        <w:rPr/>
        <w:t xml:space="preserve">Zvalidovat</w:t>
      </w:r>
      <w:proofErr w:type="spellEnd"/>
      <w:r>
        <w:rPr/>
        <w:t xml:space="preserve"> </w:t>
      </w:r>
      <w:proofErr w:type="spellStart"/>
      <w:r>
        <w:rPr/>
        <w:t xml:space="preserve">xml</w:t>
      </w:r>
      <w:proofErr w:type="spellEnd"/>
    </w:p>
    <w:p w:rsidRPr="00740A8C" w:rsidR="00D11C7D" w:rsidP="006B552A" w:rsidRDefault="00CE736B" w14:paraId="732CCAA7" w14:textId="468ED57E">
      <w:pPr>
        <w:pStyle w:val="301Normln"/>
      </w:pPr>
      <w:r w:rsidR="74525D1E">
        <w:rPr/>
        <w:t>Jizdenky- vehiclemode –netexmode</w:t>
      </w:r>
    </w:p>
    <w:p w:rsidR="74525D1E" w:rsidP="74525D1E" w:rsidRDefault="74525D1E" w14:paraId="2FFE2292" w14:textId="656E08C6">
      <w:pPr>
        <w:pStyle w:val="301Normln"/>
      </w:pPr>
      <w:r w:rsidR="74525D1E">
        <w:rPr/>
        <w:t xml:space="preserve">International text – </w:t>
      </w:r>
      <w:proofErr w:type="spellStart"/>
      <w:r w:rsidR="74525D1E">
        <w:rPr/>
        <w:t>bold</w:t>
      </w:r>
      <w:proofErr w:type="spellEnd"/>
      <w:r w:rsidR="74525D1E">
        <w:rPr/>
        <w:t xml:space="preserve"> apod.</w:t>
      </w:r>
    </w:p>
    <w:p w:rsidR="74525D1E" w:rsidP="74525D1E" w:rsidRDefault="74525D1E" w14:paraId="1CCD1D23" w14:textId="48B67854">
      <w:pPr>
        <w:pStyle w:val="301Normln"/>
      </w:pPr>
      <w:r w:rsidR="74525D1E">
        <w:rPr/>
        <w:t>Pořadí obrazů</w:t>
      </w:r>
    </w:p>
    <w:p w:rsidRPr="00740A8C" w:rsidR="00D11C7D" w:rsidP="53DD8B50" w:rsidRDefault="00CE736B" w14:paraId="1382213A" w14:textId="4CA60DD1">
      <w:pPr>
        <w:pStyle w:val="301Normln"/>
        <w:rPr>
          <w:rFonts w:cs="Arial"/>
          <w:b w:val="1"/>
          <w:bCs w:val="1"/>
          <w:sz w:val="18"/>
          <w:szCs w:val="18"/>
        </w:rPr>
      </w:pPr>
      <w:r>
        <w:rPr/>
        <w:t xml:space="preserve"> </w:t>
      </w:r>
      <w:del w:author="Eichler Adam" w:date="2020-05-28T14:51:00Z" w:id="194">
        <w:r w:rsidDel="000200B0" w:rsidR="00D11C7D">
          <w:br w:type="page"/>
        </w:r>
        <w:r w:rsidRPr="00740A8C" w:rsidDel="000200B0" w:rsidR="00D11C7D">
          <w:rPr>
            <w:rFonts w:cs="Arial"/>
            <w:b/>
            <w:sz w:val="18"/>
            <w:szCs w:val="18"/>
          </w:rPr>
          <w:tab/>
        </w:r>
      </w:del>
      <w:r w:rsidRPr="53DD8B50" w:rsidR="00D11C7D">
        <w:rPr>
          <w:rFonts w:cs="Arial"/>
          <w:b w:val="1"/>
          <w:bCs w:val="1"/>
          <w:sz w:val="18"/>
          <w:szCs w:val="18"/>
        </w:rPr>
        <w:t xml:space="preserve">  </w:t>
      </w:r>
    </w:p>
    <w:p w:rsidR="000200B0" w:rsidRDefault="000200B0" w14:paraId="02415EED" w14:textId="176A7C70">
      <w:pPr>
        <w:spacing w:after="200"/>
        <w:rPr>
          <w:rFonts w:cs="Lucida Sans Unicode"/>
          <w:sz w:val="40"/>
          <w:szCs w:val="40"/>
        </w:rPr>
      </w:pPr>
      <w:r w:rsidRPr="53DD8B50">
        <w:rPr>
          <w:rFonts w:cs="Lucida Sans Unicode"/>
          <w:sz w:val="40"/>
          <w:szCs w:val="40"/>
        </w:rPr>
        <w:br w:type="page"/>
      </w:r>
    </w:p>
    <w:p w:rsidRPr="00740A8C" w:rsidR="00D11C7D" w:rsidP="00D11C7D" w:rsidRDefault="00D11C7D" w14:paraId="6B3486AA" w14:textId="77777777">
      <w:pPr>
        <w:tabs>
          <w:tab w:val="left" w:pos="2340"/>
        </w:tabs>
        <w:rPr>
          <w:rFonts w:cs="Lucida Sans Unicode"/>
          <w:sz w:val="40"/>
          <w:szCs w:val="40"/>
        </w:rPr>
      </w:pPr>
    </w:p>
    <w:p w:rsidRPr="00740A8C" w:rsidR="00D11C7D" w:rsidP="00D11C7D" w:rsidRDefault="00D11C7D" w14:paraId="20E36E0F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500205A0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789EA33D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78E94C60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2923EA66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61E417B4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066E4DA1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50A4C8EB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5CBCB862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4EFA7FB6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7B024979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21C9976D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4DC2FCCD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4C6913E5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762D26B5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3D32EAE2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6569C720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26090D77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445644DA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3C9C48FF" w14:textId="77777777">
      <w:pPr>
        <w:rPr>
          <w:rFonts w:cs="Arial"/>
          <w:sz w:val="20"/>
          <w:szCs w:val="20"/>
        </w:rPr>
      </w:pPr>
    </w:p>
    <w:p w:rsidR="00D11C7D" w:rsidP="00D11C7D" w:rsidRDefault="00D11C7D" w14:paraId="52A92465" w14:textId="77777777">
      <w:pPr>
        <w:rPr>
          <w:rFonts w:cs="Arial"/>
          <w:sz w:val="20"/>
          <w:szCs w:val="20"/>
        </w:rPr>
      </w:pPr>
    </w:p>
    <w:p w:rsidR="00D11C7D" w:rsidP="00D11C7D" w:rsidRDefault="00D11C7D" w14:paraId="3DE614A7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3EB31BF7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7844AFA3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7E130968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3B5CCB19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71E862B5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7B1FB7C8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0ADA6194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76DE3039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44ECE328" w14:textId="77777777">
      <w:pPr>
        <w:pStyle w:val="Bezmezer"/>
        <w:jc w:val="right"/>
        <w:rPr>
          <w:rFonts w:cs="Arial"/>
          <w:sz w:val="18"/>
          <w:szCs w:val="18"/>
        </w:rPr>
      </w:pPr>
    </w:p>
    <w:p w:rsidRPr="00740A8C" w:rsidR="00D11C7D" w:rsidP="00D11C7D" w:rsidRDefault="00D11C7D" w14:paraId="4ED35776" w14:textId="77777777">
      <w:pPr>
        <w:pStyle w:val="Bezmezer"/>
        <w:tabs>
          <w:tab w:val="left" w:pos="1276"/>
          <w:tab w:val="left" w:pos="1843"/>
        </w:tabs>
        <w:jc w:val="right"/>
        <w:rPr>
          <w:rFonts w:cs="Arial"/>
          <w:b/>
          <w:sz w:val="18"/>
          <w:szCs w:val="18"/>
        </w:rPr>
      </w:pPr>
    </w:p>
    <w:p w:rsidR="00D11C7D" w:rsidP="00D11C7D" w:rsidRDefault="00D11C7D" w14:paraId="1CCF3338" w14:textId="77777777">
      <w:pPr>
        <w:pStyle w:val="Bezmezer"/>
        <w:rPr>
          <w:rFonts w:cs="Arial"/>
          <w:sz w:val="18"/>
          <w:szCs w:val="18"/>
        </w:rPr>
      </w:pPr>
    </w:p>
    <w:p w:rsidR="00D11C7D" w:rsidP="00D11C7D" w:rsidRDefault="00D11C7D" w14:paraId="53ECADA8" w14:textId="77777777">
      <w:pPr>
        <w:pStyle w:val="Bezmezer"/>
        <w:rPr>
          <w:rFonts w:cs="Arial"/>
          <w:sz w:val="18"/>
          <w:szCs w:val="18"/>
        </w:rPr>
      </w:pPr>
    </w:p>
    <w:p w:rsidR="00D11C7D" w:rsidP="00D11C7D" w:rsidRDefault="00D11C7D" w14:paraId="39CED65B" w14:textId="77777777">
      <w:pPr>
        <w:pStyle w:val="Bezmezer"/>
        <w:rPr>
          <w:rFonts w:cs="Arial"/>
          <w:sz w:val="18"/>
          <w:szCs w:val="18"/>
        </w:rPr>
      </w:pPr>
    </w:p>
    <w:p w:rsidR="00D11C7D" w:rsidP="00D11C7D" w:rsidRDefault="00D11C7D" w14:paraId="4F02301B" w14:textId="77777777">
      <w:pPr>
        <w:pStyle w:val="Bezmezer"/>
        <w:rPr>
          <w:rFonts w:cs="Arial"/>
          <w:sz w:val="18"/>
          <w:szCs w:val="18"/>
        </w:rPr>
      </w:pPr>
    </w:p>
    <w:p w:rsidRPr="00740A8C" w:rsidR="00D11C7D" w:rsidP="00D11C7D" w:rsidRDefault="00D11C7D" w14:paraId="21FC6DDA" w14:textId="77777777">
      <w:pPr>
        <w:pStyle w:val="Bezmezer"/>
        <w:rPr>
          <w:rFonts w:cs="Arial"/>
          <w:sz w:val="18"/>
          <w:szCs w:val="18"/>
        </w:rPr>
      </w:pPr>
    </w:p>
    <w:p w:rsidRPr="00740A8C" w:rsidR="00D11C7D" w:rsidP="00D11C7D" w:rsidRDefault="00D11C7D" w14:paraId="6C0F0934" w14:textId="77777777">
      <w:pPr>
        <w:pStyle w:val="Bezmezer"/>
        <w:jc w:val="right"/>
        <w:rPr>
          <w:rFonts w:cs="Arial"/>
          <w:b/>
          <w:sz w:val="18"/>
          <w:szCs w:val="18"/>
        </w:rPr>
      </w:pPr>
    </w:p>
    <w:p w:rsidRPr="00740A8C" w:rsidR="00D11C7D" w:rsidP="00D11C7D" w:rsidRDefault="00D11C7D" w14:paraId="17E0F4E6" w14:textId="77777777">
      <w:pPr>
        <w:pStyle w:val="Bezmezer"/>
        <w:jc w:val="right"/>
        <w:rPr>
          <w:rFonts w:cs="Arial"/>
          <w:sz w:val="18"/>
          <w:szCs w:val="18"/>
        </w:rPr>
      </w:pPr>
      <w:r w:rsidRPr="00740A8C">
        <w:rPr>
          <w:rFonts w:cs="Arial"/>
          <w:noProof/>
          <w:sz w:val="18"/>
          <w:szCs w:val="18"/>
          <w:lang w:val="en-US"/>
        </w:rPr>
        <w:drawing>
          <wp:anchor distT="0" distB="0" distL="114300" distR="114300" simplePos="0" relativeHeight="251661312" behindDoc="0" locked="0" layoutInCell="1" allowOverlap="1" wp14:anchorId="3F43C875" wp14:editId="266E0A45">
            <wp:simplePos x="0" y="0"/>
            <wp:positionH relativeFrom="column">
              <wp:posOffset>109855</wp:posOffset>
            </wp:positionH>
            <wp:positionV relativeFrom="paragraph">
              <wp:posOffset>102870</wp:posOffset>
            </wp:positionV>
            <wp:extent cx="1828165" cy="590550"/>
            <wp:effectExtent l="0" t="0" r="635" b="0"/>
            <wp:wrapNone/>
            <wp:docPr id="10" name="Obrázek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2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7274CE8">
        <w:rPr/>
        <w:t/>
      </w:r>
      <w:r w:rsidR="74525D1E">
        <w:rPr/>
        <w:t/>
      </w:r>
    </w:p>
    <w:p w:rsidRPr="00740A8C" w:rsidR="00D11C7D" w:rsidP="00D11C7D" w:rsidRDefault="00D11C7D" w14:paraId="2C1FC956" w14:textId="77777777">
      <w:pPr>
        <w:jc w:val="right"/>
        <w:rPr>
          <w:b/>
          <w:sz w:val="18"/>
        </w:rPr>
      </w:pPr>
      <w:r w:rsidRPr="00740A8C">
        <w:rPr>
          <w:b/>
          <w:sz w:val="18"/>
        </w:rPr>
        <w:t>Regionální organizátor Pražské integrované dopravy</w:t>
      </w:r>
    </w:p>
    <w:p w:rsidRPr="00740A8C" w:rsidR="00D11C7D" w:rsidP="00D11C7D" w:rsidRDefault="00D11C7D" w14:paraId="5A7BC168" w14:textId="77777777">
      <w:pPr>
        <w:jc w:val="right"/>
        <w:rPr>
          <w:sz w:val="18"/>
          <w:szCs w:val="18"/>
        </w:rPr>
      </w:pPr>
      <w:r w:rsidRPr="00740A8C">
        <w:rPr>
          <w:sz w:val="18"/>
          <w:szCs w:val="18"/>
        </w:rPr>
        <w:t>odbor kvality služby</w:t>
      </w:r>
    </w:p>
    <w:p w:rsidRPr="00740A8C" w:rsidR="00D11C7D" w:rsidP="00D11C7D" w:rsidRDefault="00D11C7D" w14:paraId="58B79277" w14:textId="77777777">
      <w:pPr>
        <w:jc w:val="right"/>
        <w:rPr>
          <w:sz w:val="18"/>
          <w:szCs w:val="18"/>
        </w:rPr>
      </w:pPr>
      <w:r w:rsidRPr="00740A8C">
        <w:rPr>
          <w:sz w:val="18"/>
          <w:szCs w:val="18"/>
        </w:rPr>
        <w:t>odbor marketingu</w:t>
      </w:r>
    </w:p>
    <w:p w:rsidRPr="00740A8C" w:rsidR="00D11C7D" w:rsidP="00D11C7D" w:rsidRDefault="00D11C7D" w14:paraId="157AB759" w14:textId="77777777">
      <w:pPr>
        <w:jc w:val="right"/>
        <w:rPr>
          <w:sz w:val="16"/>
        </w:rPr>
      </w:pPr>
      <w:r w:rsidRPr="00740A8C">
        <w:rPr>
          <w:sz w:val="18"/>
          <w:szCs w:val="18"/>
        </w:rPr>
        <w:t>odbor technického rozvoje a projektů</w:t>
      </w:r>
    </w:p>
    <w:p w:rsidRPr="00740A8C" w:rsidR="00D11C7D" w:rsidP="00D11C7D" w:rsidRDefault="00D11C7D" w14:paraId="1FD89C30" w14:textId="77777777">
      <w:pPr>
        <w:pStyle w:val="Bezmezer"/>
        <w:jc w:val="right"/>
        <w:rPr>
          <w:rFonts w:cs="Arial"/>
          <w:sz w:val="18"/>
          <w:szCs w:val="18"/>
        </w:rPr>
      </w:pPr>
      <w:r w:rsidRPr="00740A8C">
        <w:rPr>
          <w:rFonts w:cs="Arial"/>
          <w:sz w:val="18"/>
          <w:szCs w:val="18"/>
        </w:rPr>
        <w:t>Rytířská 10, Praha 1</w:t>
      </w:r>
    </w:p>
    <w:p w:rsidRPr="00740A8C" w:rsidR="00D11C7D" w:rsidP="00D11C7D" w:rsidRDefault="00D11C7D" w14:paraId="53ECA285" w14:textId="77777777">
      <w:pPr>
        <w:pStyle w:val="Bezmezer"/>
        <w:jc w:val="right"/>
        <w:rPr>
          <w:rFonts w:cs="Arial"/>
          <w:sz w:val="18"/>
          <w:szCs w:val="18"/>
        </w:rPr>
      </w:pPr>
    </w:p>
    <w:p w:rsidRPr="00740A8C" w:rsidR="00D11C7D" w:rsidP="00D11C7D" w:rsidRDefault="00D11C7D" w14:paraId="3823B44A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4CC84AE8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3AEE7FD2" w14:textId="77777777">
      <w:pPr>
        <w:rPr>
          <w:rFonts w:cs="Arial"/>
          <w:sz w:val="20"/>
          <w:szCs w:val="20"/>
        </w:rPr>
      </w:pPr>
    </w:p>
    <w:p w:rsidRPr="00A42DB5" w:rsidR="00D11C7D" w:rsidP="00D11C7D" w:rsidRDefault="00E76AFB" w14:paraId="28B560A7" w14:textId="4592D507">
      <w:pPr>
        <w:pStyle w:val="Bezmezer"/>
        <w:jc w:val="right"/>
        <w:rPr>
          <w:rFonts w:cs="Arial"/>
          <w:b/>
          <w:sz w:val="24"/>
          <w:szCs w:val="24"/>
          <w:highlight w:val="yellow"/>
        </w:rPr>
      </w:pPr>
      <w:r w:rsidRPr="00A42DB5">
        <w:rPr>
          <w:rFonts w:cs="Arial"/>
          <w:b/>
          <w:sz w:val="24"/>
          <w:szCs w:val="24"/>
        </w:rPr>
        <w:t>VDV301 verze PID v2.</w:t>
      </w:r>
      <w:r w:rsidRPr="00A42DB5" w:rsidR="00A42DB5">
        <w:rPr>
          <w:rFonts w:cs="Arial"/>
          <w:b/>
          <w:sz w:val="24"/>
          <w:szCs w:val="24"/>
        </w:rPr>
        <w:t>3</w:t>
      </w:r>
    </w:p>
    <w:p w:rsidRPr="00D11C7D" w:rsidR="00D11C7D" w:rsidP="00D11C7D" w:rsidRDefault="00A42DB5" w14:paraId="5149B365" w14:textId="4D814BC8">
      <w:pPr>
        <w:pStyle w:val="Bezmezer"/>
        <w:jc w:val="right"/>
        <w:rPr>
          <w:rFonts w:cs="Arial"/>
          <w:sz w:val="18"/>
          <w:szCs w:val="18"/>
        </w:rPr>
      </w:pPr>
      <w:r w:rsidRPr="00A42DB5">
        <w:rPr>
          <w:rFonts w:cs="Arial"/>
          <w:sz w:val="18"/>
          <w:szCs w:val="18"/>
          <w:highlight w:val="yellow"/>
        </w:rPr>
        <w:t>28. 5. 2020</w:t>
      </w:r>
    </w:p>
    <w:sectPr w:rsidRPr="00D11C7D" w:rsidR="00D11C7D" w:rsidSect="009A0DF1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MP" w:author="Milos Prokop" w:date="2020-06-19T10:31:00Z" w:id="4">
    <w:p w:rsidR="00521E5B" w:rsidRDefault="00521E5B" w14:paraId="1F0A05B0" w14:textId="5E88E8C2">
      <w:pPr>
        <w:pStyle w:val="Textkomente"/>
      </w:pPr>
      <w:r>
        <w:rPr>
          <w:rStyle w:val="Odkaznakoment"/>
        </w:rPr>
        <w:annotationRef/>
      </w:r>
      <w:r w:rsidR="00F700C9">
        <w:rPr>
          <w:noProof/>
        </w:rPr>
        <w:t>To už existuje verze 2.3?</w:t>
      </w:r>
    </w:p>
  </w:comment>
  <w:comment w:initials="MP" w:author="Milos Prokop" w:date="2020-06-19T09:11:00Z" w:id="25">
    <w:p w:rsidR="00005F45" w:rsidRDefault="00005F45" w14:paraId="12F43D29" w14:textId="39C4F26E">
      <w:pPr>
        <w:pStyle w:val="Textkomente"/>
      </w:pPr>
      <w:r>
        <w:rPr>
          <w:rStyle w:val="Odkaznakoment"/>
        </w:rPr>
        <w:annotationRef/>
      </w:r>
      <w:r>
        <w:t>Toto není správné. Odběratelé dat (např. LCD panel) umí p</w:t>
      </w:r>
      <w:r>
        <w:rPr>
          <w:noProof/>
        </w:rPr>
        <w:t>ouze jednu verzi. Poskytoval dat</w:t>
      </w:r>
      <w:r>
        <w:t xml:space="preserve"> (palubák) ale může poskytovat více verzí</w:t>
      </w:r>
      <w:r>
        <w:rPr>
          <w:noProof/>
        </w:rPr>
        <w:t xml:space="preserve"> najednou</w:t>
      </w:r>
      <w:r>
        <w:t xml:space="preserve"> – jednu z nich si vybere odběratel.</w:t>
      </w:r>
    </w:p>
  </w:comment>
  <w:comment w:initials="MP" w:author="Milos Prokop" w:date="2020-06-19T09:14:00Z" w:id="27">
    <w:p w:rsidR="00005F45" w:rsidRDefault="00005F45" w14:paraId="0DF77D0D" w14:textId="63789C08">
      <w:pPr>
        <w:pStyle w:val="Textkomente"/>
        <w:rPr>
          <w:noProof/>
        </w:rPr>
      </w:pPr>
      <w:r>
        <w:rPr>
          <w:rStyle w:val="Odkaznakoment"/>
        </w:rPr>
        <w:annotationRef/>
      </w:r>
      <w:r>
        <w:t xml:space="preserve">Přepínač není u obsažen ve všech typech Bustec LCD panelů. </w:t>
      </w:r>
    </w:p>
    <w:p w:rsidR="00005F45" w:rsidRDefault="00005F45" w14:paraId="2CD6C260" w14:textId="40EFAD26">
      <w:pPr>
        <w:pStyle w:val="Textkomente"/>
      </w:pPr>
    </w:p>
  </w:comment>
  <w:comment w:initials="HL" w:author="Hrdina Lukáš" w:date="2020-05-21T11:13:00Z" w:id="37">
    <w:p w:rsidR="00005F45" w:rsidRDefault="00005F45" w14:paraId="287904B0" w14:textId="0607BD47">
      <w:pPr>
        <w:pStyle w:val="Textkomente"/>
      </w:pPr>
      <w:r>
        <w:rPr>
          <w:rStyle w:val="Odkaznakoment"/>
        </w:rPr>
        <w:annotationRef/>
      </w:r>
      <w:r>
        <w:t>Souhlas.</w:t>
      </w:r>
    </w:p>
  </w:comment>
  <w:comment w:initials="MP" w:author="Milos Prokop" w:date="2020-06-19T09:22:00Z" w:id="40">
    <w:p w:rsidR="00005F45" w:rsidRDefault="00005F45" w14:paraId="3F78B4A3" w14:textId="725EDECF">
      <w:pPr>
        <w:pStyle w:val="Textkomente"/>
        <w:rPr>
          <w:noProof/>
        </w:rPr>
      </w:pPr>
      <w:r>
        <w:rPr>
          <w:rStyle w:val="Odkaznakoment"/>
        </w:rPr>
        <w:annotationRef/>
      </w:r>
      <w:r>
        <w:rPr>
          <w:noProof/>
        </w:rPr>
        <w:t xml:space="preserve">Ve VDV301 verzi 2.2 je už toto vyřešeno. </w:t>
      </w:r>
    </w:p>
    <w:p w:rsidR="00005F45" w:rsidRDefault="00005F45" w14:paraId="3C96B0B9" w14:textId="60669E97">
      <w:pPr>
        <w:pStyle w:val="Textkomente"/>
        <w:rPr>
          <w:noProof/>
        </w:rPr>
      </w:pPr>
      <w:r>
        <w:rPr>
          <w:noProof/>
        </w:rPr>
        <w:t>1) Jako Hearbeat se nepoužíva prázdný GET, ale celá data, které si odběratel předplatil</w:t>
      </w:r>
    </w:p>
    <w:p w:rsidRPr="00005F45" w:rsidR="00005F45" w:rsidRDefault="00005F45" w14:paraId="2B85E5A0" w14:textId="61874DDC">
      <w:pPr>
        <w:pStyle w:val="Textkomente"/>
      </w:pPr>
      <w:r>
        <w:rPr>
          <w:noProof/>
        </w:rPr>
        <w:t>2) Perioda zasílání definuje palubák v odpovědi "SubscribeResponse.</w:t>
      </w:r>
      <w:r w:rsidRPr="00005F45">
        <w:t xml:space="preserve"> </w:t>
      </w:r>
      <w:r w:rsidRPr="00005F45">
        <w:rPr>
          <w:noProof/>
        </w:rPr>
        <w:t>Heartbeat</w:t>
      </w:r>
      <w:r>
        <w:rPr>
          <w:noProof/>
        </w:rPr>
        <w:t>"</w:t>
      </w:r>
    </w:p>
  </w:comment>
  <w:comment w:initials="MP" w:author="Milos Prokop" w:date="2020-06-19T09:30:00Z" w:id="50">
    <w:p w:rsidR="00E81D69" w:rsidRDefault="00E81D69" w14:paraId="379A5F73" w14:textId="384C903A">
      <w:pPr>
        <w:pStyle w:val="Textkomente"/>
      </w:pPr>
      <w:r>
        <w:rPr>
          <w:rStyle w:val="Odkaznakoment"/>
        </w:rPr>
        <w:annotationRef/>
      </w:r>
      <w:r w:rsidR="00F700C9">
        <w:rPr>
          <w:noProof/>
        </w:rPr>
        <w:t>O toto kapitolku jsem s</w:t>
      </w:r>
      <w:r w:rsidR="00F700C9">
        <w:rPr>
          <w:noProof/>
        </w:rPr>
        <w:t>e</w:t>
      </w:r>
      <w:r w:rsidR="00F700C9">
        <w:rPr>
          <w:noProof/>
        </w:rPr>
        <w:t xml:space="preserve"> zasloužil já :-)</w:t>
      </w:r>
    </w:p>
  </w:comment>
  <w:comment w:initials="HL" w:author="Hrdina Lukáš" w:date="2020-05-21T11:15:00Z" w:id="65">
    <w:p w:rsidR="00005F45" w:rsidRDefault="00005F45" w14:paraId="5B4623C7" w14:textId="4680B35A">
      <w:pPr>
        <w:pStyle w:val="Textkomente"/>
      </w:pPr>
      <w:r>
        <w:rPr>
          <w:rStyle w:val="Odkaznakoment"/>
        </w:rPr>
        <w:annotationRef/>
      </w:r>
      <w:r>
        <w:t>ISO kód je cs</w:t>
      </w:r>
    </w:p>
  </w:comment>
  <w:comment w:initials="AE" w:author="Adam Eichler" w:date="2020-05-21T12:16:00Z" w:id="66">
    <w:p w:rsidR="00005F45" w:rsidRDefault="00005F45" w14:paraId="6DF0A9E5" w14:textId="595010F7">
      <w:pPr>
        <w:pStyle w:val="Textkomente"/>
      </w:pPr>
      <w:r>
        <w:rPr>
          <w:rStyle w:val="Odkaznakoment"/>
        </w:rPr>
        <w:annotationRef/>
      </w:r>
      <w:r>
        <w:t>Stará neupravená část kódu, nahoře mám napsáno, že defaultní je cs.</w:t>
      </w:r>
    </w:p>
  </w:comment>
  <w:comment w:initials="MP" w:author="Milos Prokop" w:date="2020-06-19T09:34:00Z" w:id="72">
    <w:p w:rsidR="00E81D69" w:rsidRDefault="00F700C9" w14:paraId="23ADE29A" w14:textId="7D91F911">
      <w:pPr>
        <w:pStyle w:val="Textkomente"/>
      </w:pPr>
      <w:r>
        <w:rPr>
          <w:noProof/>
        </w:rPr>
        <w:t xml:space="preserve">Neměl by tu být nový element </w:t>
      </w:r>
      <w:r w:rsidR="00E81D69">
        <w:rPr>
          <w:rStyle w:val="Odkaznakoment"/>
        </w:rPr>
        <w:annotationRef/>
      </w:r>
      <w:r w:rsidRPr="00521E5B" w:rsidR="00521E5B">
        <w:rPr>
          <w:noProof/>
        </w:rPr>
        <w:t>"DestinationPropertyEnumeration"</w:t>
      </w:r>
      <w:r>
        <w:rPr>
          <w:noProof/>
        </w:rPr>
        <w:t>?</w:t>
      </w:r>
    </w:p>
  </w:comment>
  <w:comment w:initials="HL" w:author="Hrdina Lukáš" w:date="2020-05-21T11:17:00Z" w:id="73">
    <w:p w:rsidR="00005F45" w:rsidRDefault="00005F45" w14:paraId="6BB4215B" w14:textId="1B3C13E7">
      <w:pPr>
        <w:pStyle w:val="Textkomente"/>
      </w:pPr>
      <w:r>
        <w:rPr>
          <w:rStyle w:val="Odkaznakoment"/>
        </w:rPr>
        <w:annotationRef/>
      </w:r>
      <w:r>
        <w:t>Jaký je maximální počet znaků?</w:t>
      </w:r>
    </w:p>
  </w:comment>
  <w:comment w:initials="AE" w:author="Adam Eichler" w:date="2020-05-21T12:01:00Z" w:id="74">
    <w:p w:rsidR="00005F45" w:rsidRDefault="00005F45" w14:paraId="2B0DDF9A" w14:textId="0A0E189A">
      <w:pPr>
        <w:pStyle w:val="Textkomente"/>
      </w:pPr>
      <w:r>
        <w:rPr>
          <w:rStyle w:val="Odkaznakoment"/>
        </w:rPr>
        <w:annotationRef/>
      </w:r>
      <w:r>
        <w:t>Dořeším s Michalem.</w:t>
      </w:r>
    </w:p>
  </w:comment>
  <w:comment w:initials="MP" w:author="Milos Prokop" w:date="2020-06-19T09:33:00Z" w:id="76">
    <w:p w:rsidR="00E81D69" w:rsidRDefault="00E81D69" w14:paraId="4D8211E7" w14:textId="11F5B060">
      <w:pPr>
        <w:pStyle w:val="Textkomente"/>
      </w:pPr>
      <w:r>
        <w:rPr>
          <w:rStyle w:val="Odkaznakoment"/>
        </w:rPr>
        <w:annotationRef/>
      </w:r>
      <w:r w:rsidR="00F700C9">
        <w:rPr>
          <w:noProof/>
        </w:rPr>
        <w:t>Jseš si jis</w:t>
      </w:r>
      <w:r w:rsidR="00F700C9">
        <w:rPr>
          <w:noProof/>
        </w:rPr>
        <w:t>tý touto konstantou?</w:t>
      </w:r>
    </w:p>
  </w:comment>
  <w:comment w:initials="AE" w:author="Adam Eichler" w:date="2020-05-21T12:01:00Z" w:id="77">
    <w:p w:rsidR="00005F45" w:rsidP="00667E4E" w:rsidRDefault="00005F45" w14:paraId="31D58AB1" w14:textId="77777777">
      <w:pPr>
        <w:pStyle w:val="Textkomente"/>
      </w:pPr>
      <w:r>
        <w:rPr>
          <w:rStyle w:val="Odkaznakoment"/>
        </w:rPr>
        <w:annotationRef/>
      </w:r>
    </w:p>
  </w:comment>
  <w:comment w:initials="HL" w:author="Hrdina Lukáš" w:date="2020-05-21T11:27:00Z" w:id="129">
    <w:p w:rsidR="00005F45" w:rsidRDefault="00005F45" w14:paraId="4F2CEFE9" w14:textId="77777777">
      <w:pPr>
        <w:pStyle w:val="Textkomente"/>
      </w:pPr>
      <w:r>
        <w:rPr>
          <w:rStyle w:val="Odkaznakoment"/>
        </w:rPr>
        <w:annotationRef/>
      </w:r>
      <w:r>
        <w:t>Mají zde být vyjmenovány všechny povolené hodnoty? (Tram , Trolly apod.)</w:t>
      </w:r>
    </w:p>
  </w:comment>
  <w:comment w:initials="AE" w:author="Adam Eichler" w:date="2020-05-21T12:01:00Z" w:id="130">
    <w:p w:rsidR="00005F45" w:rsidRDefault="00005F45" w14:paraId="09FCA74C" w14:textId="77777777">
      <w:pPr>
        <w:pStyle w:val="Textkomente"/>
      </w:pPr>
      <w:r>
        <w:rPr>
          <w:rStyle w:val="Odkaznakoment"/>
        </w:rPr>
        <w:annotationRef/>
      </w:r>
      <w:r>
        <w:t>Dopravní prostředky se řeší přes jinou část XML.</w:t>
      </w:r>
    </w:p>
  </w:comment>
  <w:comment w:initials="HL" w:author="Hrdina Lukáš" w:date="2020-05-21T11:35:00Z" w:id="167">
    <w:p w:rsidR="00005F45" w:rsidRDefault="00005F45" w14:paraId="31F1C190" w14:textId="6116B04E">
      <w:pPr>
        <w:pStyle w:val="Textkomente"/>
      </w:pPr>
      <w:r>
        <w:rPr>
          <w:rStyle w:val="Odkaznakoment"/>
        </w:rPr>
        <w:annotationRef/>
      </w:r>
      <w:r>
        <w:t>Je přípustné, aby položka měla více typů dopravních prostředků najednou? Například, kdybychom chtěl označit linku jako regionální a expresní zároveň. Může být i městská a expresní. Na 100 se mohou vztahovat hned tři položky.</w:t>
      </w:r>
    </w:p>
  </w:comment>
  <w:comment w:initials="AE" w:author="Adam Eichler" w:date="2020-05-21T12:03:00Z" w:id="168">
    <w:p w:rsidR="00005F45" w:rsidRDefault="00005F45" w14:paraId="51A6D237" w14:textId="49BB1FD9">
      <w:pPr>
        <w:pStyle w:val="Textkomente"/>
      </w:pPr>
      <w:r>
        <w:rPr>
          <w:rStyle w:val="Odkaznakoment"/>
        </w:rPr>
        <w:annotationRef/>
      </w:r>
      <w:r>
        <w:t>Povolena je jen jedna položka, odvíjí se od toho zbarvení čísla linky. Toto se řídí grafickým manuálem.</w:t>
      </w:r>
    </w:p>
  </w:comment>
  <w:comment w:initials="HL" w:author="Hrdina Lukáš" w:date="2020-05-21T11:46:00Z" w:id="169">
    <w:p w:rsidR="00005F45" w:rsidRDefault="00005F45" w14:paraId="33D8673A" w14:textId="6C282FDC">
      <w:pPr>
        <w:pStyle w:val="Textkomente"/>
      </w:pPr>
      <w:r>
        <w:rPr>
          <w:rStyle w:val="Odkaznakoment"/>
        </w:rPr>
        <w:annotationRef/>
      </w:r>
      <w:r>
        <w:t>Seznam zastávek bude nějak strukturovaná, nebo to bude jeden string, co se zobrazí tak, jak je? Strukturované XML, popsané v normě.</w:t>
      </w:r>
    </w:p>
  </w:comment>
  <w:comment w:initials="EA" w:author="Eichler Adam" w:date="2020-05-28T14:40:00Z" w:id="170">
    <w:p w:rsidR="00005F45" w:rsidRDefault="00005F45" w14:paraId="5BA8B0F3" w14:textId="5E7EF18E">
      <w:pPr>
        <w:pStyle w:val="Textkomente"/>
      </w:pPr>
      <w:r>
        <w:rPr>
          <w:rStyle w:val="Odkaznakoment"/>
        </w:rPr>
        <w:annotationRef/>
      </w:r>
      <w:r>
        <w:t>Strukturované XML</w:t>
      </w:r>
    </w:p>
  </w:comment>
  <w:comment w:initials="AE" w:author="Adam Eichler" w:date="2020-06-19T11:00:32" w:id="114440222">
    <w:p w:rsidR="53DD8B50" w:rsidRDefault="53DD8B50" w14:paraId="3D1465A4" w14:textId="028ECAAD">
      <w:pPr>
        <w:pStyle w:val="CommentText"/>
      </w:pPr>
      <w:r w:rsidR="53DD8B50">
        <w:rPr/>
        <w:t>bude snad v září, zatím opraveno na 2.2</w:t>
      </w:r>
      <w:r>
        <w:rPr>
          <w:rStyle w:val="CommentReference"/>
        </w:rPr>
        <w:annotationRef/>
      </w:r>
    </w:p>
  </w:comment>
  <w:comment w:initials="AE" w:author="Adam Eichler" w:date="2020-06-19T11:08:55" w:id="480858185">
    <w:p w:rsidR="53DD8B50" w:rsidRDefault="53DD8B50" w14:paraId="47CB529F" w14:textId="5E3D091A">
      <w:pPr>
        <w:pStyle w:val="CommentText"/>
      </w:pPr>
      <w:r w:rsidR="53DD8B50">
        <w:rPr/>
        <w:t xml:space="preserve"> Chápu, že by bylo fajn už z dodaných panelů zkonvertovat na VDV301. Nešel by doplnit jako periferie např. do USB? Toto potřebujeme sjednotit pro všehny dodavatele, aby tu adresu dokázal změnit kdokoliv.</w:t>
      </w:r>
      <w:r>
        <w:rPr>
          <w:rStyle w:val="CommentReference"/>
        </w:rPr>
        <w:annotationRef/>
      </w:r>
    </w:p>
  </w:comment>
  <w:comment w:initials="AE" w:author="Adam Eichler" w:date="2020-06-19T11:11:11" w:id="1119139">
    <w:p w:rsidR="53DD8B50" w:rsidRDefault="53DD8B50" w14:paraId="4F85400D" w14:textId="11BBA330">
      <w:pPr>
        <w:pStyle w:val="CommentText"/>
      </w:pPr>
      <w:r w:rsidR="53DD8B50">
        <w:rPr/>
        <w:t>opraveno</w:t>
      </w:r>
      <w:r>
        <w:rPr>
          <w:rStyle w:val="CommentReference"/>
        </w:rPr>
        <w:annotationRef/>
      </w:r>
    </w:p>
  </w:comment>
  <w:comment w:initials="AE" w:author="Adam Eichler" w:date="2020-06-19T11:11:29" w:id="409051570">
    <w:p w:rsidR="53DD8B50" w:rsidRDefault="53DD8B50" w14:paraId="3172E4C5" w14:textId="102138D6">
      <w:pPr>
        <w:pStyle w:val="CommentText"/>
      </w:pPr>
      <w:r w:rsidR="53DD8B50">
        <w:rPr/>
        <w:t>20, vyřešeno</w:t>
      </w:r>
      <w:r>
        <w:rPr>
          <w:rStyle w:val="CommentReference"/>
        </w:rPr>
        <w:annotationRef/>
      </w:r>
    </w:p>
  </w:comment>
  <w:comment w:initials="AE" w:author="Adam Eichler" w:date="2020-06-19T11:12:30" w:id="1423105788">
    <w:p w:rsidR="53DD8B50" w:rsidRDefault="53DD8B50" w14:paraId="1013CC8C" w14:textId="1C228D1B">
      <w:pPr>
        <w:pStyle w:val="CommentText"/>
      </w:pPr>
      <w:r w:rsidR="53DD8B50">
        <w:rPr/>
        <w:t>zvoleno námi, jsou na to přizpůsobené texty v databázích a velikosti fontů pro LED panely</w:t>
      </w:r>
      <w:r>
        <w:rPr>
          <w:rStyle w:val="CommentReference"/>
        </w:rPr>
        <w:annotationRef/>
      </w:r>
    </w:p>
  </w:comment>
  <w:comment w:initials="AE" w:author="Adam Eichler" w:date="2020-06-19T11:14:02" w:id="1096861951">
    <w:p w:rsidR="53DD8B50" w:rsidRDefault="53DD8B50" w14:paraId="2F1E485A" w14:textId="498DE148">
      <w:pPr>
        <w:pStyle w:val="CommentText"/>
      </w:pPr>
      <w:r w:rsidR="53DD8B50">
        <w:rPr/>
        <w:t>Super :) jen budeme muset trošku změnit přepínání pásem na označovači.</w:t>
      </w:r>
      <w:r>
        <w:rPr>
          <w:rStyle w:val="CommentReference"/>
        </w:rPr>
        <w:annotationRef/>
      </w:r>
    </w:p>
  </w:comment>
  <w:comment w:initials="AE" w:author="Adam Eichler" w:date="2020-06-19T11:19:53" w:id="560652930">
    <w:p w:rsidR="53DD8B50" w:rsidRDefault="53DD8B50" w14:paraId="4E43FF7C" w14:textId="57777A90">
      <w:pPr>
        <w:pStyle w:val="CommentText"/>
      </w:pPr>
      <w:r w:rsidR="53DD8B50">
        <w:rPr/>
        <w:t>upraveno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E" w:author="Adam Eichler" w:date="2020-06-19T11:25:55" w:id="943317445">
    <w:p w:rsidR="53DD8B50" w:rsidRDefault="53DD8B50" w14:paraId="00B53983" w14:textId="542B525A">
      <w:pPr>
        <w:pStyle w:val="CommentText"/>
      </w:pPr>
      <w:r w:rsidR="53DD8B50">
        <w:rPr/>
        <w:t>podívám se na to odpoledne. Případně to rovnou přepiš.</w:t>
      </w:r>
      <w:r>
        <w:rPr>
          <w:rStyle w:val="CommentReference"/>
        </w:rPr>
        <w:annotationRef/>
      </w:r>
    </w:p>
  </w:comment>
  <w:comment w:initials="AE" w:author="Adam Eichler" w:date="2020-06-19T12:48:21" w:id="429157801">
    <w:p w:rsidR="53DD8B50" w:rsidRDefault="53DD8B50" w14:paraId="13730B34" w14:textId="76893E47">
      <w:pPr>
        <w:pStyle w:val="CommentText"/>
      </w:pPr>
      <w:r w:rsidR="53DD8B50">
        <w:rPr/>
        <w:t>vyřešeno</w:t>
      </w:r>
      <w:r>
        <w:rPr>
          <w:rStyle w:val="CommentReference"/>
        </w:rPr>
        <w:annotationRef/>
      </w:r>
    </w:p>
    <w:p w:rsidR="53DD8B50" w:rsidRDefault="53DD8B50" w14:paraId="4667F18C" w14:textId="11DDB843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F0A05B0"/>
  <w15:commentEx w15:done="0" w15:paraId="12F43D29"/>
  <w15:commentEx w15:done="0" w15:paraId="2CD6C260"/>
  <w15:commentEx w15:done="0" w15:paraId="287904B0"/>
  <w15:commentEx w15:done="0" w15:paraId="2B85E5A0"/>
  <w15:commentEx w15:done="0" w15:paraId="576C471C"/>
  <w15:commentEx w15:done="0" w15:paraId="379A5F73"/>
  <w15:commentEx w15:done="0" w15:paraId="5B4623C7"/>
  <w15:commentEx w15:done="0" w15:paraId="6DF0A9E5" w15:paraIdParent="5B4623C7"/>
  <w15:commentEx w15:done="0" w15:paraId="23ADE29A"/>
  <w15:commentEx w15:done="0" w15:paraId="6BB4215B"/>
  <w15:commentEx w15:done="0" w15:paraId="2B0DDF9A" w15:paraIdParent="6BB4215B"/>
  <w15:commentEx w15:done="0" w15:paraId="4D8211E7"/>
  <w15:commentEx w15:done="0" w15:paraId="31D58AB1" w15:paraIdParent="4D8211E7"/>
  <w15:commentEx w15:done="0" w15:paraId="4F2CEFE9"/>
  <w15:commentEx w15:done="0" w15:paraId="09FCA74C" w15:paraIdParent="4F2CEFE9"/>
  <w15:commentEx w15:done="0" w15:paraId="31F1C190"/>
  <w15:commentEx w15:done="0" w15:paraId="51A6D237" w15:paraIdParent="31F1C190"/>
  <w15:commentEx w15:done="0" w15:paraId="33D8673A"/>
  <w15:commentEx w15:done="0" w15:paraId="5BA8B0F3" w15:paraIdParent="33D8673A"/>
  <w15:commentEx w15:done="0" w15:paraId="3D1465A4" w15:paraIdParent="1F0A05B0"/>
  <w15:commentEx w15:done="0" w15:paraId="47CB529F" w15:paraIdParent="2CD6C260"/>
  <w15:commentEx w15:done="0" w15:paraId="4F85400D" w15:paraIdParent="12F43D29"/>
  <w15:commentEx w15:done="0" w15:paraId="3172E4C5" w15:paraIdParent="6BB4215B"/>
  <w15:commentEx w15:done="0" w15:paraId="1013CC8C" w15:paraIdParent="4D8211E7"/>
  <w15:commentEx w15:done="0" w15:paraId="2F1E485A" w15:paraIdParent="379A5F73"/>
  <w15:commentEx w15:done="0" w15:paraId="4E43FF7C" w15:paraIdParent="576C471C"/>
  <w15:commentEx w15:done="0" w15:paraId="00B53983" w15:paraIdParent="2B85E5A0"/>
  <w15:commentEx w15:done="0" w15:paraId="4667F18C" w15:paraIdParent="23ADE29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70EFB8" w16cex:dateUtc="2020-05-21T10:16:00Z"/>
  <w16cex:commentExtensible w16cex:durableId="2270EC09" w16cex:dateUtc="2020-05-21T10:01:00Z"/>
  <w16cex:commentExtensible w16cex:durableId="2270EC15" w16cex:dateUtc="2020-05-21T10:01:00Z"/>
  <w16cex:commentExtensible w16cex:durableId="2270EC29" w16cex:dateUtc="2020-05-21T10:01:00Z"/>
  <w16cex:commentExtensible w16cex:durableId="69CFF1C7" w16cex:dateUtc="2020-06-19T09:00:32.092Z"/>
  <w16cex:commentExtensible w16cex:durableId="2270EC68" w16cex:dateUtc="2020-05-21T10:02:00Z"/>
  <w16cex:commentExtensible w16cex:durableId="2270EC85" w16cex:dateUtc="2020-05-21T10:03:00Z"/>
  <w16cex:commentExtensible w16cex:durableId="14CE0FE2" w16cex:dateUtc="2020-06-19T09:08:55.814Z"/>
  <w16cex:commentExtensible w16cex:durableId="49F78446" w16cex:dateUtc="2020-06-19T09:11:11.639Z"/>
  <w16cex:commentExtensible w16cex:durableId="4B8C40B4" w16cex:dateUtc="2020-06-19T09:11:29.808Z"/>
  <w16cex:commentExtensible w16cex:durableId="017F893B" w16cex:dateUtc="2020-06-19T09:12:30.31Z"/>
  <w16cex:commentExtensible w16cex:durableId="429E1D3B" w16cex:dateUtc="2020-06-19T09:14:02.588Z"/>
  <w16cex:commentExtensible w16cex:durableId="511BD8EF" w16cex:dateUtc="2020-06-19T09:19:53.378Z"/>
  <w16cex:commentExtensible w16cex:durableId="79BADFAB" w16cex:dateUtc="2020-06-19T09:25:55.311Z"/>
  <w16cex:commentExtensible w16cex:durableId="1327D4BD" w16cex:dateUtc="2020-06-19T10:48:21.48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87904B0" w16cid:durableId="2270EBAC"/>
  <w16cid:commentId w16cid:paraId="5B4623C7" w16cid:durableId="2270EBAE"/>
  <w16cid:commentId w16cid:paraId="6DF0A9E5" w16cid:durableId="2270EFB8"/>
  <w16cid:commentId w16cid:paraId="6BB4215B" w16cid:durableId="2270EBAF"/>
  <w16cid:commentId w16cid:paraId="2B0DDF9A" w16cid:durableId="2270EC09"/>
  <w16cid:commentId w16cid:paraId="59D27DEC" w16cid:durableId="2270EC15"/>
  <w16cid:commentId w16cid:paraId="323CBBE7" w16cid:durableId="2270EBB0"/>
  <w16cid:commentId w16cid:paraId="57975F76" w16cid:durableId="2270EC29"/>
  <w16cid:commentId w16cid:paraId="11CC192C" w16cid:durableId="2270EBB2"/>
  <w16cid:commentId w16cid:paraId="5E5B1E1D" w16cid:durableId="2270EC68"/>
  <w16cid:commentId w16cid:paraId="31F1C190" w16cid:durableId="2270EBB3"/>
  <w16cid:commentId w16cid:paraId="51A6D237" w16cid:durableId="2270EC85"/>
  <w16cid:commentId w16cid:paraId="33D8673A" w16cid:durableId="2270EBB4"/>
  <w16cid:commentId w16cid:paraId="1F0A05B0" w16cid:durableId="55F2121F"/>
  <w16cid:commentId w16cid:paraId="12F43D29" w16cid:durableId="775BFC50"/>
  <w16cid:commentId w16cid:paraId="2CD6C260" w16cid:durableId="41BFCC16"/>
  <w16cid:commentId w16cid:paraId="2B85E5A0" w16cid:durableId="315B240A"/>
  <w16cid:commentId w16cid:paraId="576C471C" w16cid:durableId="28D3325F"/>
  <w16cid:commentId w16cid:paraId="379A5F73" w16cid:durableId="153C60A8"/>
  <w16cid:commentId w16cid:paraId="23ADE29A" w16cid:durableId="01D6AB30"/>
  <w16cid:commentId w16cid:paraId="4D8211E7" w16cid:durableId="3ADED2D6"/>
  <w16cid:commentId w16cid:paraId="31D58AB1" w16cid:durableId="1A4E589D"/>
  <w16cid:commentId w16cid:paraId="4F2CEFE9" w16cid:durableId="691C666D"/>
  <w16cid:commentId w16cid:paraId="09FCA74C" w16cid:durableId="7DCBA2CE"/>
  <w16cid:commentId w16cid:paraId="5BA8B0F3" w16cid:durableId="01D07098"/>
  <w16cid:commentId w16cid:paraId="3D1465A4" w16cid:durableId="69CFF1C7"/>
  <w16cid:commentId w16cid:paraId="47CB529F" w16cid:durableId="14CE0FE2"/>
  <w16cid:commentId w16cid:paraId="4F85400D" w16cid:durableId="49F78446"/>
  <w16cid:commentId w16cid:paraId="3172E4C5" w16cid:durableId="4B8C40B4"/>
  <w16cid:commentId w16cid:paraId="1013CC8C" w16cid:durableId="017F893B"/>
  <w16cid:commentId w16cid:paraId="2F1E485A" w16cid:durableId="429E1D3B"/>
  <w16cid:commentId w16cid:paraId="4E43FF7C" w16cid:durableId="511BD8EF"/>
  <w16cid:commentId w16cid:paraId="00B53983" w16cid:durableId="79BADFAB"/>
  <w16cid:commentId w16cid:paraId="4667F18C" w16cid:durableId="1327D4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0C9" w:rsidP="004E3114" w:rsidRDefault="00F700C9" w14:paraId="1BFED932" w14:textId="77777777">
      <w:pPr>
        <w:spacing w:line="240" w:lineRule="auto"/>
      </w:pPr>
      <w:r>
        <w:separator/>
      </w:r>
    </w:p>
  </w:endnote>
  <w:endnote w:type="continuationSeparator" w:id="0">
    <w:p w:rsidR="00F700C9" w:rsidP="004E3114" w:rsidRDefault="00F700C9" w14:paraId="7A4ADC0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lwyn New Rg">
    <w:altName w:val="Calibri"/>
    <w:panose1 w:val="00000000000000000000"/>
    <w:charset w:val="00"/>
    <w:family w:val="swiss"/>
    <w:notTrueType/>
    <w:pitch w:val="variable"/>
    <w:sig w:usb0="A00000AF" w:usb1="5000204A" w:usb2="00000000" w:usb3="00000000" w:csb0="0000008B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4349421"/>
      <w:docPartObj>
        <w:docPartGallery w:val="Page Numbers (Bottom of Page)"/>
        <w:docPartUnique/>
      </w:docPartObj>
    </w:sdtPr>
    <w:sdtContent>
      <w:p w:rsidR="00005F45" w:rsidRDefault="00005F45" w14:paraId="059F5326" w14:textId="0A9728DC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E5B">
          <w:rPr>
            <w:noProof/>
          </w:rPr>
          <w:t>24</w:t>
        </w:r>
        <w:r>
          <w:fldChar w:fldCharType="end"/>
        </w:r>
      </w:p>
    </w:sdtContent>
  </w:sdt>
  <w:p w:rsidR="00005F45" w:rsidRDefault="00005F45" w14:paraId="4C4584CA" w14:textId="7777777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4115656"/>
      <w:docPartObj>
        <w:docPartGallery w:val="Page Numbers (Bottom of Page)"/>
        <w:docPartUnique/>
      </w:docPartObj>
    </w:sdtPr>
    <w:sdtContent>
      <w:p w:rsidR="00005F45" w:rsidRDefault="00005F45" w14:paraId="0F377C58" w14:textId="6B5C8D15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E5B">
          <w:rPr>
            <w:noProof/>
          </w:rPr>
          <w:t>25</w:t>
        </w:r>
        <w:r>
          <w:fldChar w:fldCharType="end"/>
        </w:r>
      </w:p>
    </w:sdtContent>
  </w:sdt>
  <w:p w:rsidR="00005F45" w:rsidRDefault="00005F45" w14:paraId="5EA9E4BA" w14:textId="77777777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F45" w:rsidRDefault="00005F45" w14:paraId="6F9988A4" w14:textId="30E77D23">
    <w:pPr>
      <w:pStyle w:val="Zpat"/>
      <w:jc w:val="right"/>
      <w:pPrChange w:author="Eichler Adam" w:date="2020-05-28T13:53:00Z" w:id="198">
        <w:pPr>
          <w:pStyle w:val="Zpat"/>
        </w:pPr>
      </w:pPrChange>
    </w:pPr>
    <w:ins w:author="Eichler Adam" w:date="2020-05-28T13:53:00Z" w:id="199">
      <w:r>
        <w:t>Vydáno XX</w:t>
      </w:r>
    </w:ins>
    <w:ins w:author="Eichler Adam" w:date="2020-05-28T13:54:00Z" w:id="200">
      <w:r>
        <w:t xml:space="preserve"> </w:t>
      </w:r>
    </w:ins>
    <w:ins w:author="Eichler Adam" w:date="2020-05-28T13:53:00Z" w:id="201">
      <w:r>
        <w:t>.6.</w:t>
      </w:r>
    </w:ins>
    <w:ins w:author="Eichler Adam" w:date="2020-05-28T13:54:00Z" w:id="202">
      <w:r>
        <w:t xml:space="preserve"> </w:t>
      </w:r>
    </w:ins>
    <w:ins w:author="Eichler Adam" w:date="2020-05-28T13:53:00Z" w:id="203">
      <w:r>
        <w:t>2020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0C9" w:rsidP="004E3114" w:rsidRDefault="00F700C9" w14:paraId="42F4CA92" w14:textId="77777777">
      <w:pPr>
        <w:spacing w:line="240" w:lineRule="auto"/>
      </w:pPr>
      <w:r>
        <w:separator/>
      </w:r>
    </w:p>
  </w:footnote>
  <w:footnote w:type="continuationSeparator" w:id="0">
    <w:p w:rsidR="00F700C9" w:rsidP="004E3114" w:rsidRDefault="00F700C9" w14:paraId="1EA02DA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005F45" w:rsidP="00DF0662" w:rsidRDefault="00005F45" w14:paraId="7D8300DC" w14:textId="52FCCB8D">
    <w:pPr>
      <w:pStyle w:val="Zhlav"/>
    </w:pPr>
    <w:r>
      <w:rPr>
        <w:noProof/>
        <w:lang w:val="en-US"/>
      </w:rPr>
      <w:drawing>
        <wp:inline distT="0" distB="0" distL="0" distR="0" wp14:anchorId="0CE2F9ED" wp14:editId="7A9AB45D">
          <wp:extent cx="859790" cy="274320"/>
          <wp:effectExtent l="0" t="0" r="0" b="0"/>
          <wp:docPr id="16" name="Obráze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790" cy="274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ins w:author="Eichler Adam" w:date="2020-05-28T13:54:00Z" w:id="1558778687">
      <w:r w:rsidR="74525D1E">
        <w:t xml:space="preserve"> </w:t>
      </w:r>
      <w:r>
        <w:tab/>
      </w:r>
      <w:r>
        <w:tab/>
      </w:r>
      <w:r w:rsidR="74525D1E">
        <w:t>Vydáno XX. 6. 2020</w: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F45" w:rsidP="00926A3E" w:rsidRDefault="00005F45" w14:paraId="10899423" w14:textId="56DC07B6">
    <w:pPr>
      <w:pStyle w:val="Zhlav"/>
      <w:jc w:val="right"/>
    </w:pPr>
    <w:r w:rsidRPr="00116214">
      <w:t>VDV301 verze PID v2.3</w:t>
    </w:r>
  </w:p>
  <w:p w:rsidR="00005F45" w:rsidRDefault="00005F45" w14:paraId="0904B705" w14:textId="7777777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005F45" w:rsidRDefault="00005F45" w14:paraId="65C19104" w14:textId="77777777">
    <w:pPr>
      <w:pStyle w:val="Zhlav"/>
    </w:pPr>
    <w:r>
      <w:rPr>
        <w:noProof/>
        <w:lang w:val="en-US"/>
      </w:rPr>
      <w:drawing>
        <wp:anchor distT="0" distB="0" distL="114300" distR="114300" simplePos="0" relativeHeight="251659264" behindDoc="1" locked="1" layoutInCell="1" allowOverlap="1" wp14:anchorId="1C0647A0" wp14:editId="37F69812">
          <wp:simplePos x="0" y="0"/>
          <wp:positionH relativeFrom="column">
            <wp:posOffset>-515620</wp:posOffset>
          </wp:positionH>
          <wp:positionV relativeFrom="paragraph">
            <wp:posOffset>44450</wp:posOffset>
          </wp:positionV>
          <wp:extent cx="396240" cy="10003790"/>
          <wp:effectExtent l="0" t="0" r="3810" b="0"/>
          <wp:wrapNone/>
          <wp:docPr id="2" name="obrázek 23" descr="piktogramy_p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23" descr="piktogramy_pm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240" cy="1000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7274CE8">
      <w:rPr/>
      <w:t/>
    </w:r>
    <w:r w:rsidR="74525D1E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D2438"/>
    <w:multiLevelType w:val="hybridMultilevel"/>
    <w:tmpl w:val="E3A6F412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4C4F4D"/>
    <w:multiLevelType w:val="hybridMultilevel"/>
    <w:tmpl w:val="E288207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BD4E4F"/>
    <w:multiLevelType w:val="hybridMultilevel"/>
    <w:tmpl w:val="0862DB4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E4716D"/>
    <w:multiLevelType w:val="multilevel"/>
    <w:tmpl w:val="17707BC6"/>
    <w:lvl w:ilvl="0">
      <w:start w:val="1"/>
      <w:numFmt w:val="decimal"/>
      <w:pStyle w:val="Nadpis1"/>
      <w:lvlText w:val="%1"/>
      <w:lvlJc w:val="left"/>
      <w:pPr>
        <w:ind w:left="199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9B16872"/>
    <w:multiLevelType w:val="multilevel"/>
    <w:tmpl w:val="157CBC5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caps w:val="0"/>
        <w:strike w:val="0"/>
        <w:dstrike w:val="0"/>
        <w:vanish w:val="0"/>
        <w:color w:val="auto"/>
        <w:vertAlign w:val="baseline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11Nadpis"/>
      <w:lvlText w:val="4.2.%3"/>
      <w:lvlJc w:val="left"/>
      <w:pPr>
        <w:ind w:left="1071" w:hanging="357"/>
      </w:pPr>
      <w:rPr>
        <w:rFonts w:hint="default"/>
        <w:caps w:val="0"/>
        <w:strike w:val="0"/>
        <w:dstrike w:val="0"/>
        <w:vanish w:val="0"/>
        <w:color w:val="auto"/>
        <w:vertAlign w:val="baseline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7F9B3AFF"/>
    <w:multiLevelType w:val="hybridMultilevel"/>
    <w:tmpl w:val="F15E3C24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IdMacAtCleanup w:val="4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ichler Adam">
    <w15:presenceInfo w15:providerId="AD" w15:userId="S-1-5-21-467940327-1450668483-1850952788-12241"/>
  </w15:person>
  <w15:person w15:author="Milos Prokop">
    <w15:presenceInfo w15:providerId="Windows Live" w15:userId="d35b33c583ef4137"/>
  </w15:person>
  <w15:person w15:author="Hrdina Lukáš">
    <w15:presenceInfo w15:providerId="AD" w15:userId="S-1-5-21-467940327-1450668483-1850952788-10666"/>
  </w15:person>
  <w15:person w15:author="Adam Eichler">
    <w15:presenceInfo w15:providerId="Windows Live" w15:userId="98b723606b069ea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view w:val="normal"/>
  <w:zoom w:percent="13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14"/>
    <w:rsid w:val="00005F45"/>
    <w:rsid w:val="00011670"/>
    <w:rsid w:val="000200B0"/>
    <w:rsid w:val="00025795"/>
    <w:rsid w:val="00031FEC"/>
    <w:rsid w:val="0004326A"/>
    <w:rsid w:val="00057D1B"/>
    <w:rsid w:val="00060B56"/>
    <w:rsid w:val="000718DC"/>
    <w:rsid w:val="00090B48"/>
    <w:rsid w:val="000940A0"/>
    <w:rsid w:val="000D214C"/>
    <w:rsid w:val="000E0BE1"/>
    <w:rsid w:val="000E3C78"/>
    <w:rsid w:val="000F18FA"/>
    <w:rsid w:val="000F5E7A"/>
    <w:rsid w:val="00114144"/>
    <w:rsid w:val="00116214"/>
    <w:rsid w:val="00117060"/>
    <w:rsid w:val="00130428"/>
    <w:rsid w:val="0014726B"/>
    <w:rsid w:val="00154CB2"/>
    <w:rsid w:val="00170106"/>
    <w:rsid w:val="00176AE3"/>
    <w:rsid w:val="001773B8"/>
    <w:rsid w:val="00180F6C"/>
    <w:rsid w:val="00182896"/>
    <w:rsid w:val="001A37F5"/>
    <w:rsid w:val="001B42E8"/>
    <w:rsid w:val="001C1F3B"/>
    <w:rsid w:val="001C3856"/>
    <w:rsid w:val="001E1298"/>
    <w:rsid w:val="001E63A7"/>
    <w:rsid w:val="001F279F"/>
    <w:rsid w:val="001F677C"/>
    <w:rsid w:val="00210BF8"/>
    <w:rsid w:val="002238E6"/>
    <w:rsid w:val="00234A39"/>
    <w:rsid w:val="00240EFF"/>
    <w:rsid w:val="00243EF2"/>
    <w:rsid w:val="00264AF5"/>
    <w:rsid w:val="00270B49"/>
    <w:rsid w:val="00273F7D"/>
    <w:rsid w:val="00277F80"/>
    <w:rsid w:val="0028317F"/>
    <w:rsid w:val="00283AA9"/>
    <w:rsid w:val="00291D7A"/>
    <w:rsid w:val="002B1011"/>
    <w:rsid w:val="002B1848"/>
    <w:rsid w:val="002B232A"/>
    <w:rsid w:val="002C759C"/>
    <w:rsid w:val="002E3D07"/>
    <w:rsid w:val="002E5C36"/>
    <w:rsid w:val="002F31DD"/>
    <w:rsid w:val="002F3D57"/>
    <w:rsid w:val="002F5B51"/>
    <w:rsid w:val="00300908"/>
    <w:rsid w:val="003135FF"/>
    <w:rsid w:val="00330979"/>
    <w:rsid w:val="0035595F"/>
    <w:rsid w:val="00362180"/>
    <w:rsid w:val="0036364D"/>
    <w:rsid w:val="003661E5"/>
    <w:rsid w:val="003664DD"/>
    <w:rsid w:val="00371DD7"/>
    <w:rsid w:val="00376DDB"/>
    <w:rsid w:val="00377C4C"/>
    <w:rsid w:val="00392716"/>
    <w:rsid w:val="0039408C"/>
    <w:rsid w:val="0039727C"/>
    <w:rsid w:val="003A05C0"/>
    <w:rsid w:val="003A42A7"/>
    <w:rsid w:val="003A6A55"/>
    <w:rsid w:val="003B3211"/>
    <w:rsid w:val="003C16A1"/>
    <w:rsid w:val="003C3AE8"/>
    <w:rsid w:val="003D0BF4"/>
    <w:rsid w:val="0042365D"/>
    <w:rsid w:val="004357CD"/>
    <w:rsid w:val="004416FF"/>
    <w:rsid w:val="00450746"/>
    <w:rsid w:val="0045611B"/>
    <w:rsid w:val="004562B9"/>
    <w:rsid w:val="00457D04"/>
    <w:rsid w:val="004710F9"/>
    <w:rsid w:val="004912F3"/>
    <w:rsid w:val="00493E3A"/>
    <w:rsid w:val="004B34C1"/>
    <w:rsid w:val="004B5CC4"/>
    <w:rsid w:val="004D3188"/>
    <w:rsid w:val="004D7529"/>
    <w:rsid w:val="004E1147"/>
    <w:rsid w:val="004E1B4E"/>
    <w:rsid w:val="004E3114"/>
    <w:rsid w:val="004E5510"/>
    <w:rsid w:val="004F6889"/>
    <w:rsid w:val="00500CBB"/>
    <w:rsid w:val="00503591"/>
    <w:rsid w:val="00506F1F"/>
    <w:rsid w:val="0052014E"/>
    <w:rsid w:val="00521E5B"/>
    <w:rsid w:val="00530C21"/>
    <w:rsid w:val="00536953"/>
    <w:rsid w:val="00541F49"/>
    <w:rsid w:val="00543F29"/>
    <w:rsid w:val="005507DC"/>
    <w:rsid w:val="00553FD9"/>
    <w:rsid w:val="005604A6"/>
    <w:rsid w:val="00560CAC"/>
    <w:rsid w:val="005738B7"/>
    <w:rsid w:val="00583E40"/>
    <w:rsid w:val="0059087E"/>
    <w:rsid w:val="00590F3F"/>
    <w:rsid w:val="00592E72"/>
    <w:rsid w:val="00593B95"/>
    <w:rsid w:val="005A0386"/>
    <w:rsid w:val="005A074A"/>
    <w:rsid w:val="005A73E6"/>
    <w:rsid w:val="005C2451"/>
    <w:rsid w:val="005D095A"/>
    <w:rsid w:val="005D5CC1"/>
    <w:rsid w:val="005D5F7A"/>
    <w:rsid w:val="005E4390"/>
    <w:rsid w:val="00604D06"/>
    <w:rsid w:val="00616A09"/>
    <w:rsid w:val="0062483B"/>
    <w:rsid w:val="00625B8D"/>
    <w:rsid w:val="00627ED6"/>
    <w:rsid w:val="00632898"/>
    <w:rsid w:val="00640CE0"/>
    <w:rsid w:val="00645EC6"/>
    <w:rsid w:val="00651254"/>
    <w:rsid w:val="00667E4E"/>
    <w:rsid w:val="00674E92"/>
    <w:rsid w:val="00676CD7"/>
    <w:rsid w:val="00680F2D"/>
    <w:rsid w:val="006B552A"/>
    <w:rsid w:val="006C7AE3"/>
    <w:rsid w:val="006F2C05"/>
    <w:rsid w:val="006F2D72"/>
    <w:rsid w:val="006F400D"/>
    <w:rsid w:val="006F46AE"/>
    <w:rsid w:val="006F4FD1"/>
    <w:rsid w:val="007056E1"/>
    <w:rsid w:val="00705CE8"/>
    <w:rsid w:val="0072604A"/>
    <w:rsid w:val="007359DB"/>
    <w:rsid w:val="007375E8"/>
    <w:rsid w:val="00737EEE"/>
    <w:rsid w:val="00740C70"/>
    <w:rsid w:val="007505FD"/>
    <w:rsid w:val="007535A0"/>
    <w:rsid w:val="0075363B"/>
    <w:rsid w:val="007621A7"/>
    <w:rsid w:val="0077648D"/>
    <w:rsid w:val="00784CCF"/>
    <w:rsid w:val="007909B2"/>
    <w:rsid w:val="00793BE1"/>
    <w:rsid w:val="007A3015"/>
    <w:rsid w:val="007A4A04"/>
    <w:rsid w:val="007A62A4"/>
    <w:rsid w:val="007C5262"/>
    <w:rsid w:val="007E1C1E"/>
    <w:rsid w:val="007F49FD"/>
    <w:rsid w:val="00807DF5"/>
    <w:rsid w:val="0081001F"/>
    <w:rsid w:val="00814576"/>
    <w:rsid w:val="00814584"/>
    <w:rsid w:val="00823704"/>
    <w:rsid w:val="00827A88"/>
    <w:rsid w:val="00842FD3"/>
    <w:rsid w:val="008626BD"/>
    <w:rsid w:val="00867187"/>
    <w:rsid w:val="008730E9"/>
    <w:rsid w:val="00882E40"/>
    <w:rsid w:val="008C1787"/>
    <w:rsid w:val="008C755A"/>
    <w:rsid w:val="008D3E9D"/>
    <w:rsid w:val="008E4B77"/>
    <w:rsid w:val="008F1CB5"/>
    <w:rsid w:val="008F7126"/>
    <w:rsid w:val="008F7647"/>
    <w:rsid w:val="0090072B"/>
    <w:rsid w:val="00905A6A"/>
    <w:rsid w:val="00910742"/>
    <w:rsid w:val="009168AC"/>
    <w:rsid w:val="00921643"/>
    <w:rsid w:val="009222C9"/>
    <w:rsid w:val="00926A3E"/>
    <w:rsid w:val="009370D0"/>
    <w:rsid w:val="00961B04"/>
    <w:rsid w:val="0098111C"/>
    <w:rsid w:val="009968E9"/>
    <w:rsid w:val="00997A0E"/>
    <w:rsid w:val="009A0DF1"/>
    <w:rsid w:val="009A58E8"/>
    <w:rsid w:val="009A7F6F"/>
    <w:rsid w:val="009B4D46"/>
    <w:rsid w:val="009B6E68"/>
    <w:rsid w:val="009C263F"/>
    <w:rsid w:val="009C40C7"/>
    <w:rsid w:val="009F2054"/>
    <w:rsid w:val="009F4075"/>
    <w:rsid w:val="00A1501F"/>
    <w:rsid w:val="00A15BCB"/>
    <w:rsid w:val="00A15C98"/>
    <w:rsid w:val="00A342AA"/>
    <w:rsid w:val="00A408E8"/>
    <w:rsid w:val="00A42DB5"/>
    <w:rsid w:val="00A53F95"/>
    <w:rsid w:val="00A622BF"/>
    <w:rsid w:val="00A74856"/>
    <w:rsid w:val="00A85E3C"/>
    <w:rsid w:val="00AA32AF"/>
    <w:rsid w:val="00AA458C"/>
    <w:rsid w:val="00AA516D"/>
    <w:rsid w:val="00AE0DB6"/>
    <w:rsid w:val="00AE6A83"/>
    <w:rsid w:val="00AF32AD"/>
    <w:rsid w:val="00AF3686"/>
    <w:rsid w:val="00AF59A3"/>
    <w:rsid w:val="00AF5BEB"/>
    <w:rsid w:val="00AF7A5D"/>
    <w:rsid w:val="00B01F45"/>
    <w:rsid w:val="00B13220"/>
    <w:rsid w:val="00B1780D"/>
    <w:rsid w:val="00B34044"/>
    <w:rsid w:val="00B5695A"/>
    <w:rsid w:val="00B60B6A"/>
    <w:rsid w:val="00B64F9E"/>
    <w:rsid w:val="00B71A92"/>
    <w:rsid w:val="00B779BD"/>
    <w:rsid w:val="00B95EAA"/>
    <w:rsid w:val="00BA0C9A"/>
    <w:rsid w:val="00BA75AA"/>
    <w:rsid w:val="00BD6CA4"/>
    <w:rsid w:val="00BD737B"/>
    <w:rsid w:val="00BE3D9C"/>
    <w:rsid w:val="00BE4400"/>
    <w:rsid w:val="00C00781"/>
    <w:rsid w:val="00C053CD"/>
    <w:rsid w:val="00C07AA2"/>
    <w:rsid w:val="00C11767"/>
    <w:rsid w:val="00C119CB"/>
    <w:rsid w:val="00C202FE"/>
    <w:rsid w:val="00C24680"/>
    <w:rsid w:val="00C32C4E"/>
    <w:rsid w:val="00C3304E"/>
    <w:rsid w:val="00C4117E"/>
    <w:rsid w:val="00C50CB1"/>
    <w:rsid w:val="00C527FE"/>
    <w:rsid w:val="00C539BB"/>
    <w:rsid w:val="00C56645"/>
    <w:rsid w:val="00C56A0B"/>
    <w:rsid w:val="00C57164"/>
    <w:rsid w:val="00C57737"/>
    <w:rsid w:val="00C650A5"/>
    <w:rsid w:val="00C826B8"/>
    <w:rsid w:val="00C9086F"/>
    <w:rsid w:val="00C90B49"/>
    <w:rsid w:val="00C9738D"/>
    <w:rsid w:val="00CA74A5"/>
    <w:rsid w:val="00CB13B1"/>
    <w:rsid w:val="00CB159A"/>
    <w:rsid w:val="00CB1DEE"/>
    <w:rsid w:val="00CC44DE"/>
    <w:rsid w:val="00CC4755"/>
    <w:rsid w:val="00CC5D12"/>
    <w:rsid w:val="00CC704E"/>
    <w:rsid w:val="00CC7C24"/>
    <w:rsid w:val="00CE736B"/>
    <w:rsid w:val="00CF124F"/>
    <w:rsid w:val="00CF79AD"/>
    <w:rsid w:val="00D11C7D"/>
    <w:rsid w:val="00D17C90"/>
    <w:rsid w:val="00D240F7"/>
    <w:rsid w:val="00D273FE"/>
    <w:rsid w:val="00D44FA7"/>
    <w:rsid w:val="00D50A1C"/>
    <w:rsid w:val="00D87B1A"/>
    <w:rsid w:val="00DA6F12"/>
    <w:rsid w:val="00DB6ABF"/>
    <w:rsid w:val="00DC09FD"/>
    <w:rsid w:val="00DC657F"/>
    <w:rsid w:val="00DD0AF5"/>
    <w:rsid w:val="00DD5323"/>
    <w:rsid w:val="00DE27D5"/>
    <w:rsid w:val="00DE2AA1"/>
    <w:rsid w:val="00DE442E"/>
    <w:rsid w:val="00DE7BB7"/>
    <w:rsid w:val="00DF0662"/>
    <w:rsid w:val="00DF463A"/>
    <w:rsid w:val="00E142DD"/>
    <w:rsid w:val="00E2436E"/>
    <w:rsid w:val="00E25DFA"/>
    <w:rsid w:val="00E32C6A"/>
    <w:rsid w:val="00E35D22"/>
    <w:rsid w:val="00E37F93"/>
    <w:rsid w:val="00E56224"/>
    <w:rsid w:val="00E62146"/>
    <w:rsid w:val="00E653F3"/>
    <w:rsid w:val="00E66804"/>
    <w:rsid w:val="00E71025"/>
    <w:rsid w:val="00E76AFB"/>
    <w:rsid w:val="00E81D69"/>
    <w:rsid w:val="00E86995"/>
    <w:rsid w:val="00E96913"/>
    <w:rsid w:val="00EC70F4"/>
    <w:rsid w:val="00ED096A"/>
    <w:rsid w:val="00ED34E6"/>
    <w:rsid w:val="00EE04B4"/>
    <w:rsid w:val="00EE68F6"/>
    <w:rsid w:val="00EF0F30"/>
    <w:rsid w:val="00F15EB2"/>
    <w:rsid w:val="00F26475"/>
    <w:rsid w:val="00F32BBD"/>
    <w:rsid w:val="00F422F5"/>
    <w:rsid w:val="00F45B3A"/>
    <w:rsid w:val="00F700C9"/>
    <w:rsid w:val="00F76BF1"/>
    <w:rsid w:val="00FA3019"/>
    <w:rsid w:val="00FB6066"/>
    <w:rsid w:val="00FB6696"/>
    <w:rsid w:val="00FE5BC2"/>
    <w:rsid w:val="07274CE8"/>
    <w:rsid w:val="53DD8B50"/>
    <w:rsid w:val="7452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C7849"/>
  <w15:docId w15:val="{7608F6D5-58E5-436E-8C67-397141B847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  <w:rsid w:val="00C826B8"/>
    <w:pPr>
      <w:spacing w:after="0"/>
    </w:pPr>
    <w:rPr>
      <w:rFonts w:ascii="Alwyn New Rg" w:hAnsi="Alwyn New Rg"/>
    </w:rPr>
  </w:style>
  <w:style w:type="paragraph" w:styleId="Nadpis1">
    <w:name w:val="heading 1"/>
    <w:basedOn w:val="Normln"/>
    <w:next w:val="Normln"/>
    <w:link w:val="Nadpis1Char"/>
    <w:uiPriority w:val="9"/>
    <w:qFormat/>
    <w:rsid w:val="00827A88"/>
    <w:pPr>
      <w:keepNext/>
      <w:keepLines/>
      <w:numPr>
        <w:numId w:val="2"/>
      </w:numPr>
      <w:spacing w:before="480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76BF1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E3114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97A0E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Cs/>
      <w:iCs/>
      <w:color w:val="C0000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E311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E311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E311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E311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hAnsiTheme="majorHAnsi" w:eastAsiaTheme="majorEastAsia" w:cstheme="majorBidi"/>
      <w:color w:val="5B9BD5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E311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111Nadpis" w:customStyle="1">
    <w:name w:val="1.1.1 Nadpis"/>
    <w:aliases w:val="var.2"/>
    <w:basedOn w:val="Nadpis3"/>
    <w:rsid w:val="004E3114"/>
    <w:pPr>
      <w:numPr>
        <w:numId w:val="1"/>
      </w:numPr>
    </w:pPr>
    <w:rPr>
      <w:b w:val="0"/>
    </w:rPr>
  </w:style>
  <w:style w:type="character" w:styleId="Nadpis3Char" w:customStyle="1">
    <w:name w:val="Nadpis 3 Char"/>
    <w:basedOn w:val="Standardnpsmoodstavce"/>
    <w:link w:val="Nadpis3"/>
    <w:uiPriority w:val="9"/>
    <w:rsid w:val="004E3114"/>
    <w:rPr>
      <w:rFonts w:ascii="Alwyn New Rg" w:hAnsi="Alwyn New Rg" w:eastAsiaTheme="majorEastAsia" w:cstheme="majorBidi"/>
      <w:b/>
      <w:bCs/>
    </w:rPr>
  </w:style>
  <w:style w:type="character" w:styleId="Nadpis1Char" w:customStyle="1">
    <w:name w:val="Nadpis 1 Char"/>
    <w:basedOn w:val="Standardnpsmoodstavce"/>
    <w:link w:val="Nadpis1"/>
    <w:uiPriority w:val="9"/>
    <w:rsid w:val="00827A88"/>
    <w:rPr>
      <w:rFonts w:ascii="Alwyn New Rg" w:hAnsi="Alwyn New Rg" w:eastAsiaTheme="majorEastAsia" w:cstheme="majorBidi"/>
      <w:b/>
      <w:bCs/>
      <w:sz w:val="36"/>
      <w:szCs w:val="28"/>
    </w:rPr>
  </w:style>
  <w:style w:type="character" w:styleId="Nadpis2Char" w:customStyle="1">
    <w:name w:val="Nadpis 2 Char"/>
    <w:basedOn w:val="Standardnpsmoodstavce"/>
    <w:link w:val="Nadpis2"/>
    <w:uiPriority w:val="9"/>
    <w:rsid w:val="00F76BF1"/>
    <w:rPr>
      <w:rFonts w:ascii="Alwyn New Rg" w:hAnsi="Alwyn New Rg" w:eastAsiaTheme="majorEastAsia" w:cstheme="majorBidi"/>
      <w:b/>
      <w:bCs/>
      <w:sz w:val="28"/>
      <w:szCs w:val="26"/>
    </w:rPr>
  </w:style>
  <w:style w:type="character" w:styleId="Nadpis4Char" w:customStyle="1">
    <w:name w:val="Nadpis 4 Char"/>
    <w:basedOn w:val="Standardnpsmoodstavce"/>
    <w:link w:val="Nadpis4"/>
    <w:uiPriority w:val="9"/>
    <w:rsid w:val="00997A0E"/>
    <w:rPr>
      <w:rFonts w:ascii="Alwyn New Rg" w:hAnsi="Alwyn New Rg" w:eastAsiaTheme="majorEastAsia" w:cstheme="majorBidi"/>
      <w:bCs/>
      <w:iCs/>
      <w:color w:val="C00000"/>
    </w:rPr>
  </w:style>
  <w:style w:type="character" w:styleId="Nadpis5Char" w:customStyle="1">
    <w:name w:val="Nadpis 5 Char"/>
    <w:basedOn w:val="Standardnpsmoodstavce"/>
    <w:link w:val="Nadpis5"/>
    <w:uiPriority w:val="9"/>
    <w:semiHidden/>
    <w:rsid w:val="004E3114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Nadpis6Char" w:customStyle="1">
    <w:name w:val="Nadpis 6 Char"/>
    <w:basedOn w:val="Standardnpsmoodstavce"/>
    <w:link w:val="Nadpis6"/>
    <w:uiPriority w:val="9"/>
    <w:semiHidden/>
    <w:rsid w:val="004E3114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Nadpis7Char" w:customStyle="1">
    <w:name w:val="Nadpis 7 Char"/>
    <w:basedOn w:val="Standardnpsmoodstavce"/>
    <w:link w:val="Nadpis7"/>
    <w:uiPriority w:val="9"/>
    <w:semiHidden/>
    <w:rsid w:val="004E3114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Nadpis8Char" w:customStyle="1">
    <w:name w:val="Nadpis 8 Char"/>
    <w:basedOn w:val="Standardnpsmoodstavce"/>
    <w:link w:val="Nadpis8"/>
    <w:uiPriority w:val="9"/>
    <w:semiHidden/>
    <w:rsid w:val="004E3114"/>
    <w:rPr>
      <w:rFonts w:asciiTheme="majorHAnsi" w:hAnsiTheme="majorHAnsi" w:eastAsiaTheme="majorEastAsia" w:cstheme="majorBidi"/>
      <w:color w:val="5B9BD5" w:themeColor="accent1"/>
      <w:sz w:val="20"/>
      <w:szCs w:val="20"/>
    </w:rPr>
  </w:style>
  <w:style w:type="character" w:styleId="Nadpis9Char" w:customStyle="1">
    <w:name w:val="Nadpis 9 Char"/>
    <w:basedOn w:val="Standardnpsmoodstavce"/>
    <w:link w:val="Nadpis9"/>
    <w:uiPriority w:val="9"/>
    <w:semiHidden/>
    <w:rsid w:val="004E3114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E31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4E3114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NzevChar" w:customStyle="1">
    <w:name w:val="Název Char"/>
    <w:basedOn w:val="Standardnpsmoodstavce"/>
    <w:link w:val="Nzev"/>
    <w:uiPriority w:val="10"/>
    <w:rsid w:val="004E3114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Siln">
    <w:name w:val="Strong"/>
    <w:basedOn w:val="Standardnpsmoodstavce"/>
    <w:uiPriority w:val="22"/>
    <w:qFormat/>
    <w:rsid w:val="004E3114"/>
    <w:rPr>
      <w:b/>
      <w:bCs/>
    </w:rPr>
  </w:style>
  <w:style w:type="character" w:styleId="Zdraznn">
    <w:name w:val="Emphasis"/>
    <w:basedOn w:val="Standardnpsmoodstavce"/>
    <w:uiPriority w:val="20"/>
    <w:qFormat/>
    <w:rsid w:val="004E3114"/>
    <w:rPr>
      <w:i/>
      <w:iCs/>
    </w:rPr>
  </w:style>
  <w:style w:type="paragraph" w:styleId="Bezmezer">
    <w:name w:val="No Spacing"/>
    <w:aliases w:val="popis obrázků"/>
    <w:link w:val="BezmezerChar"/>
    <w:uiPriority w:val="1"/>
    <w:qFormat/>
    <w:rsid w:val="004E3114"/>
    <w:pPr>
      <w:spacing w:after="0" w:line="240" w:lineRule="auto"/>
    </w:pPr>
    <w:rPr>
      <w:rFonts w:ascii="Alwyn New Rg" w:hAnsi="Alwyn New Rg"/>
    </w:rPr>
  </w:style>
  <w:style w:type="character" w:styleId="BezmezerChar" w:customStyle="1">
    <w:name w:val="Bez mezer Char"/>
    <w:aliases w:val="popis obrázků Char"/>
    <w:basedOn w:val="Standardnpsmoodstavce"/>
    <w:link w:val="Bezmezer"/>
    <w:uiPriority w:val="1"/>
    <w:locked/>
    <w:rsid w:val="004E3114"/>
    <w:rPr>
      <w:rFonts w:ascii="Alwyn New Rg" w:hAnsi="Alwyn New Rg"/>
    </w:rPr>
  </w:style>
  <w:style w:type="paragraph" w:styleId="Odstavecseseznamem">
    <w:name w:val="List Paragraph"/>
    <w:basedOn w:val="Normln"/>
    <w:uiPriority w:val="34"/>
    <w:qFormat/>
    <w:rsid w:val="004E3114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4E3114"/>
    <w:pPr>
      <w:outlineLvl w:val="9"/>
    </w:pPr>
  </w:style>
  <w:style w:type="paragraph" w:styleId="Podnadpis">
    <w:name w:val="Subtitle"/>
    <w:basedOn w:val="Normln"/>
    <w:next w:val="Normln"/>
    <w:link w:val="PodnadpisChar"/>
    <w:uiPriority w:val="11"/>
    <w:qFormat/>
    <w:rsid w:val="004E3114"/>
    <w:pPr>
      <w:numPr>
        <w:ilvl w:val="1"/>
      </w:numPr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PodnadpisChar" w:customStyle="1">
    <w:name w:val="Podnadpis Char"/>
    <w:basedOn w:val="Standardnpsmoodstavce"/>
    <w:link w:val="Podnadpis"/>
    <w:uiPriority w:val="11"/>
    <w:rsid w:val="004E3114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4E3114"/>
    <w:rPr>
      <w:i/>
      <w:iCs/>
      <w:color w:val="000000" w:themeColor="text1"/>
    </w:rPr>
  </w:style>
  <w:style w:type="character" w:styleId="CittChar" w:customStyle="1">
    <w:name w:val="Citát Char"/>
    <w:basedOn w:val="Standardnpsmoodstavce"/>
    <w:link w:val="Citt"/>
    <w:uiPriority w:val="29"/>
    <w:rsid w:val="004E3114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E3114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4E3114"/>
    <w:rPr>
      <w:b/>
      <w:bCs/>
      <w:i/>
      <w:iCs/>
      <w:color w:val="5B9BD5" w:themeColor="accent1"/>
    </w:rPr>
  </w:style>
  <w:style w:type="character" w:styleId="Zdraznnjemn">
    <w:name w:val="Subtle Emphasis"/>
    <w:basedOn w:val="Standardnpsmoodstavce"/>
    <w:uiPriority w:val="19"/>
    <w:qFormat/>
    <w:rsid w:val="004E3114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4E3114"/>
    <w:rPr>
      <w:b/>
      <w:bCs/>
      <w:i/>
      <w:iCs/>
      <w:color w:val="5B9BD5" w:themeColor="accent1"/>
    </w:rPr>
  </w:style>
  <w:style w:type="character" w:styleId="Odkazjemn">
    <w:name w:val="Subtle Reference"/>
    <w:basedOn w:val="Standardnpsmoodstavce"/>
    <w:uiPriority w:val="31"/>
    <w:qFormat/>
    <w:rsid w:val="004E3114"/>
    <w:rPr>
      <w:smallCaps/>
      <w:color w:val="ED7D31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4E3114"/>
    <w:rPr>
      <w:b/>
      <w:bCs/>
      <w:smallCaps/>
      <w:color w:val="ED7D31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4E3114"/>
    <w:rPr>
      <w:b/>
      <w:bCs/>
      <w:smallCaps/>
      <w:spacing w:val="5"/>
    </w:rPr>
  </w:style>
  <w:style w:type="table" w:styleId="Mkatabulky">
    <w:name w:val="Table Grid"/>
    <w:basedOn w:val="Normlntabulka"/>
    <w:uiPriority w:val="59"/>
    <w:rsid w:val="004E3114"/>
    <w:pPr>
      <w:spacing w:after="0" w:line="240" w:lineRule="auto"/>
    </w:pPr>
    <w:rPr>
      <w:rFonts w:eastAsia="MS Minch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Zhlav">
    <w:name w:val="header"/>
    <w:basedOn w:val="Normln"/>
    <w:link w:val="ZhlavChar"/>
    <w:uiPriority w:val="99"/>
    <w:unhideWhenUsed/>
    <w:rsid w:val="004E3114"/>
    <w:pPr>
      <w:tabs>
        <w:tab w:val="center" w:pos="4536"/>
        <w:tab w:val="right" w:pos="9072"/>
      </w:tabs>
      <w:spacing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4E3114"/>
    <w:rPr>
      <w:rFonts w:ascii="Alwyn New Rg" w:hAnsi="Alwyn New Rg"/>
    </w:rPr>
  </w:style>
  <w:style w:type="paragraph" w:styleId="Zpat">
    <w:name w:val="footer"/>
    <w:basedOn w:val="Normln"/>
    <w:link w:val="ZpatChar"/>
    <w:uiPriority w:val="99"/>
    <w:unhideWhenUsed/>
    <w:rsid w:val="004E3114"/>
    <w:pPr>
      <w:tabs>
        <w:tab w:val="center" w:pos="4536"/>
        <w:tab w:val="right" w:pos="9072"/>
      </w:tabs>
      <w:spacing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4E3114"/>
    <w:rPr>
      <w:rFonts w:ascii="Alwyn New Rg" w:hAnsi="Alwyn New Rg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B1011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2B1011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BE440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BE4400"/>
    <w:pPr>
      <w:spacing w:line="240" w:lineRule="auto"/>
    </w:pPr>
    <w:rPr>
      <w:sz w:val="20"/>
      <w:szCs w:val="20"/>
    </w:rPr>
  </w:style>
  <w:style w:type="character" w:styleId="TextkomenteChar" w:customStyle="1">
    <w:name w:val="Text komentáře Char"/>
    <w:basedOn w:val="Standardnpsmoodstavce"/>
    <w:link w:val="Textkomente"/>
    <w:uiPriority w:val="99"/>
    <w:rsid w:val="00BE4400"/>
    <w:rPr>
      <w:rFonts w:ascii="Alwyn New Rg" w:hAnsi="Alwyn New Rg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E4400"/>
    <w:rPr>
      <w:b/>
      <w:bCs/>
    </w:rPr>
  </w:style>
  <w:style w:type="character" w:styleId="PedmtkomenteChar" w:customStyle="1">
    <w:name w:val="Předmět komentáře Char"/>
    <w:basedOn w:val="TextkomenteChar"/>
    <w:link w:val="Pedmtkomente"/>
    <w:uiPriority w:val="99"/>
    <w:semiHidden/>
    <w:rsid w:val="00BE4400"/>
    <w:rPr>
      <w:rFonts w:ascii="Alwyn New Rg" w:hAnsi="Alwyn New Rg"/>
      <w:b/>
      <w:bCs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926A3E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926A3E"/>
    <w:pPr>
      <w:spacing w:after="100"/>
      <w:ind w:left="440"/>
    </w:pPr>
  </w:style>
  <w:style w:type="paragraph" w:styleId="Obsah2">
    <w:name w:val="toc 2"/>
    <w:basedOn w:val="Normln"/>
    <w:next w:val="Normln"/>
    <w:autoRedefine/>
    <w:uiPriority w:val="39"/>
    <w:unhideWhenUsed/>
    <w:rsid w:val="00926A3E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926A3E"/>
    <w:rPr>
      <w:color w:val="0563C1" w:themeColor="hyperlink"/>
      <w:u w:val="single"/>
    </w:rPr>
  </w:style>
  <w:style w:type="character" w:styleId="Nevyeenzmnka1" w:customStyle="1">
    <w:name w:val="Nevyřešená zmínka1"/>
    <w:basedOn w:val="Standardnpsmoodstavce"/>
    <w:uiPriority w:val="99"/>
    <w:semiHidden/>
    <w:unhideWhenUsed/>
    <w:rsid w:val="00541F49"/>
    <w:rPr>
      <w:color w:val="808080"/>
      <w:shd w:val="clear" w:color="auto" w:fill="E6E6E6"/>
    </w:rPr>
  </w:style>
  <w:style w:type="paragraph" w:styleId="301Normln" w:customStyle="1">
    <w:name w:val="301Normální"/>
    <w:basedOn w:val="Normln"/>
    <w:qFormat/>
    <w:rsid w:val="00CC704E"/>
    <w:pPr>
      <w:shd w:val="clear" w:color="auto" w:fill="DEEAF6" w:themeFill="accent1" w:themeFillTint="33"/>
      <w:spacing w:before="120"/>
    </w:pPr>
  </w:style>
  <w:style w:type="paragraph" w:styleId="zdrojovkd" w:customStyle="1">
    <w:name w:val="zdrojový kód"/>
    <w:basedOn w:val="Normln"/>
    <w:qFormat/>
    <w:rsid w:val="00705CE8"/>
    <w:pPr>
      <w:keepNext/>
      <w:keepLines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EEAF6" w:themeFill="accent1" w:themeFillTint="33"/>
    </w:pPr>
    <w:rPr>
      <w:rFonts w:ascii="Courier New" w:hAnsi="Courier New"/>
    </w:rPr>
  </w:style>
  <w:style w:type="paragraph" w:styleId="tabulkatesna" w:customStyle="1">
    <w:name w:val="tabulka_tesna"/>
    <w:basedOn w:val="Normln"/>
    <w:qFormat/>
    <w:rsid w:val="005A73E6"/>
    <w:pPr>
      <w:spacing w:line="240" w:lineRule="auto"/>
    </w:pPr>
    <w:rPr>
      <w:rFonts w:ascii="Arial" w:hAnsi="Arial" w:eastAsia="Times New Roman" w:cs="Arial"/>
      <w:b/>
      <w:bCs/>
      <w:color w:val="CCFFFF"/>
      <w:sz w:val="20"/>
      <w:szCs w:val="20"/>
      <w:lang w:eastAsia="cs-CZ"/>
    </w:rPr>
  </w:style>
  <w:style w:type="table" w:styleId="Barevntabulkaseznamu6">
    <w:name w:val="List Table 6 Colorful"/>
    <w:basedOn w:val="Normlntabulka"/>
    <w:uiPriority w:val="51"/>
    <w:rsid w:val="007F49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rosttabulka3">
    <w:name w:val="Plain Table 3"/>
    <w:basedOn w:val="Normlntabulka"/>
    <w:uiPriority w:val="43"/>
    <w:rsid w:val="001C38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oborhodnot" w:customStyle="1">
    <w:name w:val="obor_hodnot"/>
    <w:basedOn w:val="Normln"/>
    <w:qFormat/>
    <w:rsid w:val="00961B04"/>
    <w:pPr>
      <w:ind w:left="284"/>
      <w:pPrChange w:author="Eichler Adam" w:date="2020-05-28T14:05:00Z" w:id="0">
        <w:pPr>
          <w:spacing w:line="276" w:lineRule="auto"/>
        </w:pPr>
      </w:pPrChange>
    </w:pPr>
    <w:rPr>
      <w:i/>
      <w:rPrChange w:author="Eichler Adam" w:date="2020-05-28T14:05:00Z" w:id="0">
        <w:rPr>
          <w:rFonts w:ascii="Alwyn New Rg" w:hAnsi="Alwyn New Rg" w:eastAsiaTheme="minorEastAsia" w:cstheme="minorBidi"/>
          <w:sz w:val="22"/>
          <w:szCs w:val="22"/>
          <w:lang w:val="cs-CZ" w:eastAsia="en-US" w:bidi="ar-SA"/>
        </w:rPr>
      </w:rPrChange>
    </w:rPr>
  </w:style>
  <w:style w:type="paragraph" w:styleId="Revize">
    <w:name w:val="Revision"/>
    <w:hidden/>
    <w:uiPriority w:val="99"/>
    <w:semiHidden/>
    <w:rsid w:val="00005F45"/>
    <w:pPr>
      <w:spacing w:after="0" w:line="240" w:lineRule="auto"/>
    </w:pPr>
    <w:rPr>
      <w:rFonts w:ascii="Alwyn New Rg" w:hAnsi="Alwyn New Rg"/>
    </w:rPr>
  </w:style>
  <w:style w:type="character" w:styleId="Sledovanodkaz">
    <w:name w:val="FollowedHyperlink"/>
    <w:basedOn w:val="Standardnpsmoodstavce"/>
    <w:uiPriority w:val="99"/>
    <w:semiHidden/>
    <w:unhideWhenUsed/>
    <w:rsid w:val="00521E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9.png" Id="rId42" /><Relationship Type="http://schemas.openxmlformats.org/officeDocument/2006/relationships/footer" Target="footer2.xml" Id="rId55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microsoft.com/office/2011/relationships/commentsExtended" Target="commentsExtended.xml" Id="rId11" /><Relationship Type="http://schemas.openxmlformats.org/officeDocument/2006/relationships/header" Target="header2.xml" Id="rId53" /><Relationship Type="http://schemas.openxmlformats.org/officeDocument/2006/relationships/fontTable" Target="fontTable.xml" Id="rId58" /><Relationship Type="http://schemas.openxmlformats.org/officeDocument/2006/relationships/webSettings" Target="webSettings.xml" Id="rId5" /><Relationship Type="http://schemas.microsoft.com/office/2018/08/relationships/commentsExtensible" Target="commentsExtensible.xml" Id="rId61" /><Relationship Type="http://schemas.openxmlformats.org/officeDocument/2006/relationships/hyperlink" Target="https://www.cisjr.cz/doc/ids.htm" TargetMode="External" Id="rId14" /><Relationship Type="http://schemas.openxmlformats.org/officeDocument/2006/relationships/image" Target="media/image9.png" Id="rId22" /><Relationship Type="http://schemas.openxmlformats.org/officeDocument/2006/relationships/image" Target="media/image22.png" Id="rId35" /><Relationship Type="http://schemas.openxmlformats.org/officeDocument/2006/relationships/hyperlink" Target="https://www.vdv.de/301-2-16-sds-v2-1-ticketvalidation.pdfx" TargetMode="External" Id="rId48" /><Relationship Type="http://schemas.openxmlformats.org/officeDocument/2006/relationships/header" Target="header3.xml" Id="rId56" /><Relationship Type="http://schemas.openxmlformats.org/officeDocument/2006/relationships/image" Target="media/image1.png" Id="rId8" /><Relationship Type="http://schemas.openxmlformats.org/officeDocument/2006/relationships/image" Target="media/image37.png" Id="rId51" /><Relationship Type="http://schemas.openxmlformats.org/officeDocument/2006/relationships/styles" Target="styles.xml" Id="rId3" /><Relationship Type="http://schemas.openxmlformats.org/officeDocument/2006/relationships/hyperlink" Target="file:///C:\Users\Cieslova384\AppData\Local\Microsoft\Windows\Temporary%20Internet%20Files\Content.Outlook\3M8EL08X\standardykvality.pid.cz" TargetMode="External" Id="rId12" /><Relationship Type="http://schemas.microsoft.com/office/2011/relationships/people" Target="people.xml" Id="rId59" /><Relationship Type="http://schemas.openxmlformats.org/officeDocument/2006/relationships/image" Target="media/image7.png" Id="rId20" /><Relationship Type="http://schemas.openxmlformats.org/officeDocument/2006/relationships/footer" Target="footer1.xml" Id="rId54" /><Relationship Type="http://schemas.microsoft.com/office/2016/09/relationships/commentsIds" Target="commentsIds.xml" Id="rId6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3.xml" Id="rId57" /><Relationship Type="http://schemas.openxmlformats.org/officeDocument/2006/relationships/comments" Target="comments.xml" Id="rId10" /><Relationship Type="http://schemas.openxmlformats.org/officeDocument/2006/relationships/header" Target="header1.xml" Id="rId52" /><Relationship Type="http://schemas.openxmlformats.org/officeDocument/2006/relationships/theme" Target="theme/theme1.xml" Id="rId60" /><Relationship Type="http://schemas.openxmlformats.org/officeDocument/2006/relationships/settings" Target="settings.xml" Id="rId4" /><Relationship Type="http://schemas.openxmlformats.org/officeDocument/2006/relationships/hyperlink" Target="mailto:standardy.bus@ropid.cz" TargetMode="External" Id="rId9" /><Relationship Type="http://schemas.openxmlformats.org/officeDocument/2006/relationships/glossaryDocument" Target="/word/glossary/document.xml" Id="R397ef4d1e1a6415d" /><Relationship Type="http://schemas.openxmlformats.org/officeDocument/2006/relationships/hyperlink" Target="https://pid.cz/wp-content/uploads/2018/04/Priloha_10_OIS_ve_vozidlech_PID_vcetne_navaznych_priloh.pdf" TargetMode="External" Id="Ra2fd916584be42af" /><Relationship Type="http://schemas.openxmlformats.org/officeDocument/2006/relationships/hyperlink" Target="https://www.vdv.de/301-2-16-sds-v2-1-ticketvalidation.pdfx" TargetMode="External" Id="Rcbed924e158b4a05" /><Relationship Type="http://schemas.openxmlformats.org/officeDocument/2006/relationships/hyperlink" Target="https://www.vdv.de/301-1ses.pdfx?forced=false" TargetMode="External" Id="R4c1075e149d84c0d" /><Relationship Type="http://schemas.openxmlformats.org/officeDocument/2006/relationships/hyperlink" Target="https://www.vdv.de/301-2-0-sdes-v2-2-devicemanagementservice.pdfx?forced=true" TargetMode="External" Id="R5ceefbfe99ac4879" /><Relationship Type="http://schemas.openxmlformats.org/officeDocument/2006/relationships/hyperlink" Target="https://www.vdv.de/301-2-1-sdes-v2-2-commonstructure-enums.pdfx?forced=true" TargetMode="External" Id="R5593ead32389499e" /><Relationship Type="http://schemas.openxmlformats.org/officeDocument/2006/relationships/hyperlink" Target="https://www.vdv.de/301-2-3-sdes-v2-2-customerinformationservice.pdfx?forced=true" TargetMode="External" Id="Ra02d2673149d4d83" /><Relationship Type="http://schemas.openxmlformats.org/officeDocument/2006/relationships/hyperlink" Target="https://www.vdv.de/301-2-sdes-v2-2-common-conventions.pdfx?forced=true" TargetMode="External" Id="R8ed36f248a2e4592" /><Relationship Type="http://schemas.openxmlformats.org/officeDocument/2006/relationships/hyperlink" Target="https://www.vdv.de/301-2-16-sds-v2-1-ticketvalidation.pdfx?forced=false" TargetMode="External" Id="R10f43552f8844366" /><Relationship Type="http://schemas.openxmlformats.org/officeDocument/2006/relationships/image" Target="/media/image6c.png" Id="R44e874020ee549ab" /><Relationship Type="http://schemas.openxmlformats.org/officeDocument/2006/relationships/image" Target="/media/image6d.png" Id="Rd3672e567f0e41ab" /><Relationship Type="http://schemas.openxmlformats.org/officeDocument/2006/relationships/image" Target="/media/image6e.png" Id="R023a1f9ffecf4bb5" /><Relationship Type="http://schemas.openxmlformats.org/officeDocument/2006/relationships/image" Target="/media/image6f.png" Id="R507c49952f4e427c" /><Relationship Type="http://schemas.openxmlformats.org/officeDocument/2006/relationships/image" Target="/media/image70.png" Id="R59246bfc49b3484b" /><Relationship Type="http://schemas.openxmlformats.org/officeDocument/2006/relationships/image" Target="/media/image71.png" Id="Re86e3bdf21464650" /><Relationship Type="http://schemas.openxmlformats.org/officeDocument/2006/relationships/image" Target="/media/image72.png" Id="Rde95dd256f6341a4" /><Relationship Type="http://schemas.openxmlformats.org/officeDocument/2006/relationships/image" Target="/media/image73.png" Id="R5584239b24984f8c" /><Relationship Type="http://schemas.openxmlformats.org/officeDocument/2006/relationships/image" Target="/media/image74.png" Id="Rb665e7e41475497f" /><Relationship Type="http://schemas.openxmlformats.org/officeDocument/2006/relationships/image" Target="/media/image75.png" Id="R0d48db2d95034ee4" /><Relationship Type="http://schemas.openxmlformats.org/officeDocument/2006/relationships/image" Target="/media/image76.png" Id="Rcf76a3501ad94f69" /><Relationship Type="http://schemas.openxmlformats.org/officeDocument/2006/relationships/image" Target="/media/image77.png" Id="R592c5a4e2cb74899" /><Relationship Type="http://schemas.openxmlformats.org/officeDocument/2006/relationships/image" Target="/media/image78.png" Id="Rb3853fee36c84cec" /><Relationship Type="http://schemas.openxmlformats.org/officeDocument/2006/relationships/image" Target="/media/image79.png" Id="R111a2375cce845ce" /><Relationship Type="http://schemas.openxmlformats.org/officeDocument/2006/relationships/image" Target="/media/image7a.png" Id="Rfc08f2f4eeec46d8" /><Relationship Type="http://schemas.openxmlformats.org/officeDocument/2006/relationships/image" Target="/media/image7b.png" Id="R2df4421babf045ec" /><Relationship Type="http://schemas.openxmlformats.org/officeDocument/2006/relationships/image" Target="/media/image7c.png" Id="Rd90bb86f97ec4df2" /><Relationship Type="http://schemas.openxmlformats.org/officeDocument/2006/relationships/image" Target="/media/image7d.png" Id="Rb7e45a50b0224848" /><Relationship Type="http://schemas.openxmlformats.org/officeDocument/2006/relationships/image" Target="/media/image7e.png" Id="R05f7a8cd2e624972" /><Relationship Type="http://schemas.openxmlformats.org/officeDocument/2006/relationships/image" Target="/media/image7f.png" Id="R268ea9610d624dbf" /><Relationship Type="http://schemas.openxmlformats.org/officeDocument/2006/relationships/image" Target="/media/image80.png" Id="Re223c137459e4cb4" /><Relationship Type="http://schemas.openxmlformats.org/officeDocument/2006/relationships/image" Target="/media/image81.png" Id="R129db87bfd8c4825" /><Relationship Type="http://schemas.openxmlformats.org/officeDocument/2006/relationships/image" Target="/media/image82.png" Id="R7b640b82b81b4af3" /><Relationship Type="http://schemas.openxmlformats.org/officeDocument/2006/relationships/image" Target="/media/image83.png" Id="R5b66bf0cef264434" /><Relationship Type="http://schemas.openxmlformats.org/officeDocument/2006/relationships/image" Target="/media/image84.png" Id="R2793d1322e25460e" /><Relationship Type="http://schemas.openxmlformats.org/officeDocument/2006/relationships/image" Target="/media/image85.png" Id="Rfd6f9f3556ee4037" /><Relationship Type="http://schemas.openxmlformats.org/officeDocument/2006/relationships/image" Target="/media/image86.png" Id="Raa1d8bd79aee46ab" /><Relationship Type="http://schemas.openxmlformats.org/officeDocument/2006/relationships/image" Target="/media/image87.png" Id="Rc8f6670f70034b47" /><Relationship Type="http://schemas.openxmlformats.org/officeDocument/2006/relationships/image" Target="/media/image88.png" Id="R25b1a2e8e02b41d2" /><Relationship Type="http://schemas.openxmlformats.org/officeDocument/2006/relationships/image" Target="/media/image89.png" Id="R857f641e89874a7a" /><Relationship Type="http://schemas.openxmlformats.org/officeDocument/2006/relationships/image" Target="/media/image8a.png" Id="Re46d4ea59ce745c1" /><Relationship Type="http://schemas.openxmlformats.org/officeDocument/2006/relationships/image" Target="/media/image8b.png" Id="R2eb24a3bfdfa4bff" /><Relationship Type="http://schemas.openxmlformats.org/officeDocument/2006/relationships/image" Target="/media/image8c.png" Id="Rba1e6f71f8ad481e" /><Relationship Type="http://schemas.openxmlformats.org/officeDocument/2006/relationships/image" Target="/media/image8d.png" Id="R7bb263e4d37b4e05" /><Relationship Type="http://schemas.openxmlformats.org/officeDocument/2006/relationships/image" Target="/media/image8e.png" Id="Re6e425fd23ba46c2" /><Relationship Type="http://schemas.openxmlformats.org/officeDocument/2006/relationships/image" Target="/media/image8f.png" Id="Raffc309900d64ec2" /><Relationship Type="http://schemas.openxmlformats.org/officeDocument/2006/relationships/image" Target="/media/image90.png" Id="R71f40961de6b4526" /><Relationship Type="http://schemas.openxmlformats.org/officeDocument/2006/relationships/image" Target="/media/image91.png" Id="R226885a08c7243bb" /><Relationship Type="http://schemas.openxmlformats.org/officeDocument/2006/relationships/image" Target="/media/image92.png" Id="R79f23b1882db4c9d" /><Relationship Type="http://schemas.openxmlformats.org/officeDocument/2006/relationships/image" Target="/media/image93.png" Id="R8a2a90c70f9c4328" /><Relationship Type="http://schemas.openxmlformats.org/officeDocument/2006/relationships/image" Target="/media/image94.png" Id="R18ea6e533ec34be6" /><Relationship Type="http://schemas.openxmlformats.org/officeDocument/2006/relationships/image" Target="/media/image95.png" Id="R10d2294a7cd24cff" /><Relationship Type="http://schemas.openxmlformats.org/officeDocument/2006/relationships/image" Target="/media/image96.png" Id="Rcb138762f15a413c" /><Relationship Type="http://schemas.openxmlformats.org/officeDocument/2006/relationships/image" Target="/media/image97.png" Id="R43ae204be11d48fa" /><Relationship Type="http://schemas.openxmlformats.org/officeDocument/2006/relationships/image" Target="/media/image98.png" Id="Rb14299520fe1425c" /><Relationship Type="http://schemas.openxmlformats.org/officeDocument/2006/relationships/image" Target="/media/image99.png" Id="Ra5a4053c165f4143" /><Relationship Type="http://schemas.openxmlformats.org/officeDocument/2006/relationships/image" Target="/media/image9a.png" Id="Rd6ca8ed0bd1f4072" /><Relationship Type="http://schemas.openxmlformats.org/officeDocument/2006/relationships/image" Target="/media/image9b.png" Id="R54c2e8e0d69b4229" /><Relationship Type="http://schemas.openxmlformats.org/officeDocument/2006/relationships/image" Target="/media/image9c.png" Id="R06612a3cc9be4b15" /><Relationship Type="http://schemas.openxmlformats.org/officeDocument/2006/relationships/image" Target="/media/image9d.png" Id="R0d33212a39514655" /><Relationship Type="http://schemas.openxmlformats.org/officeDocument/2006/relationships/image" Target="/media/image9e.png" Id="Rdc5b942328cf4efe" /><Relationship Type="http://schemas.openxmlformats.org/officeDocument/2006/relationships/image" Target="/media/image9f.png" Id="R02c5d37dfa7d4c71" /><Relationship Type="http://schemas.openxmlformats.org/officeDocument/2006/relationships/image" Target="/media/imagea0.png" Id="R25c9cbe5b8f3419c" /><Relationship Type="http://schemas.openxmlformats.org/officeDocument/2006/relationships/image" Target="/media/imagea1.png" Id="R6139da5acc224917" /><Relationship Type="http://schemas.openxmlformats.org/officeDocument/2006/relationships/image" Target="/media/imagea2.png" Id="R5b9d1057cb3e4c36" /><Relationship Type="http://schemas.openxmlformats.org/officeDocument/2006/relationships/image" Target="/media/imagea3.png" Id="R5c2159389e6647eb" /><Relationship Type="http://schemas.openxmlformats.org/officeDocument/2006/relationships/image" Target="/media/imagea4.png" Id="R4568d0c2587b4bf6" /><Relationship Type="http://schemas.openxmlformats.org/officeDocument/2006/relationships/image" Target="/media/imagea5.png" Id="R6846f68b9eaa478e" /><Relationship Type="http://schemas.openxmlformats.org/officeDocument/2006/relationships/image" Target="/media/imagea6.png" Id="Rab1869d7cc7f477a" /><Relationship Type="http://schemas.openxmlformats.org/officeDocument/2006/relationships/image" Target="/media/imagea7.png" Id="Rcf38395a658d4f5d" /><Relationship Type="http://schemas.openxmlformats.org/officeDocument/2006/relationships/image" Target="/media/imagea8.png" Id="Rd7a736a10cfc4c77" /><Relationship Type="http://schemas.openxmlformats.org/officeDocument/2006/relationships/image" Target="/media/imagea9.png" Id="R244a486f35224e4f" /><Relationship Type="http://schemas.openxmlformats.org/officeDocument/2006/relationships/image" Target="/media/imageaa.png" Id="R2995872486b645ca" /><Relationship Type="http://schemas.openxmlformats.org/officeDocument/2006/relationships/image" Target="/media/imageab.png" Id="R6f5d008bb10f4b65" /><Relationship Type="http://schemas.openxmlformats.org/officeDocument/2006/relationships/image" Target="/media/imageac.png" Id="R8f632dedb8804e9e" /><Relationship Type="http://schemas.openxmlformats.org/officeDocument/2006/relationships/image" Target="/media/imagead.png" Id="R01f59a3e19774145" /><Relationship Type="http://schemas.openxmlformats.org/officeDocument/2006/relationships/image" Target="/media/imageae.png" Id="R57213bceb3234fe3" /><Relationship Type="http://schemas.openxmlformats.org/officeDocument/2006/relationships/image" Target="/media/imageaf.png" Id="Rbc70d6caa5fb4b01" /><Relationship Type="http://schemas.openxmlformats.org/officeDocument/2006/relationships/image" Target="/media/imageb0.png" Id="R2525ab24c7914c8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9.wm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3d970-a5e2-4d40-8848-28ce6c30baf8}"/>
      </w:docPartPr>
      <w:docPartBody>
        <w:p w14:paraId="2414A75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2FBAF-B9F4-479A-B5CB-63D0A1648C7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ROPID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Klára Cieslová</dc:creator>
  <lastModifiedBy>Adam Eichler</lastModifiedBy>
  <revision>18</revision>
  <lastPrinted>2017-08-28T12:41:00.0000000Z</lastPrinted>
  <dcterms:created xsi:type="dcterms:W3CDTF">2020-06-18T08:33:00.0000000Z</dcterms:created>
  <dcterms:modified xsi:type="dcterms:W3CDTF">2020-06-22T08:58:52.5368639Z</dcterms:modified>
</coreProperties>
</file>